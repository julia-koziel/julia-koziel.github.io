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52559" w14:textId="77777777" w:rsidR="00666CC2" w:rsidRPr="00BB2ED4" w:rsidRDefault="00666CC2">
      <w:pPr>
        <w:pBdr>
          <w:top w:val="nil"/>
          <w:left w:val="nil"/>
          <w:bottom w:val="nil"/>
          <w:right w:val="nil"/>
          <w:between w:val="nil"/>
        </w:pBdr>
        <w:rPr>
          <w:rFonts w:asciiTheme="majorHAnsi" w:hAnsiTheme="majorHAnsi" w:cstheme="majorHAnsi"/>
          <w:color w:val="000000"/>
        </w:rPr>
      </w:pPr>
    </w:p>
    <w:p w14:paraId="22B5255A" w14:textId="77777777" w:rsidR="00666CC2" w:rsidRPr="00BB2ED4" w:rsidRDefault="00666CC2">
      <w:pPr>
        <w:pBdr>
          <w:top w:val="nil"/>
          <w:left w:val="nil"/>
          <w:bottom w:val="nil"/>
          <w:right w:val="nil"/>
          <w:between w:val="nil"/>
        </w:pBdr>
        <w:rPr>
          <w:rFonts w:asciiTheme="majorHAnsi" w:hAnsiTheme="majorHAnsi" w:cstheme="majorHAnsi"/>
          <w:color w:val="000000"/>
        </w:rPr>
      </w:pPr>
    </w:p>
    <w:p w14:paraId="22B5255B" w14:textId="77777777" w:rsidR="00666CC2" w:rsidRPr="00BB2ED4" w:rsidRDefault="007D1D58">
      <w:pPr>
        <w:pBdr>
          <w:top w:val="nil"/>
          <w:left w:val="nil"/>
          <w:bottom w:val="nil"/>
          <w:right w:val="nil"/>
          <w:between w:val="nil"/>
        </w:pBdr>
        <w:rPr>
          <w:rFonts w:asciiTheme="majorHAnsi" w:hAnsiTheme="majorHAnsi" w:cstheme="majorHAnsi"/>
          <w:b/>
          <w:sz w:val="36"/>
          <w:szCs w:val="36"/>
        </w:rPr>
      </w:pPr>
      <w:r w:rsidRPr="00BB2ED4">
        <w:rPr>
          <w:rFonts w:asciiTheme="majorHAnsi" w:hAnsiTheme="majorHAnsi" w:cstheme="majorHAnsi"/>
          <w:b/>
          <w:sz w:val="36"/>
          <w:szCs w:val="36"/>
        </w:rPr>
        <w:t xml:space="preserve"> </w:t>
      </w:r>
    </w:p>
    <w:p w14:paraId="22B5255D" w14:textId="4C4E436E" w:rsidR="00666CC2" w:rsidRPr="0004463D" w:rsidRDefault="00BB2ED4" w:rsidP="0004463D">
      <w:pPr>
        <w:jc w:val="center"/>
        <w:rPr>
          <w:rFonts w:asciiTheme="majorHAnsi" w:hAnsiTheme="majorHAnsi" w:cstheme="majorHAnsi"/>
          <w:b/>
          <w:sz w:val="40"/>
          <w:szCs w:val="36"/>
        </w:rPr>
      </w:pPr>
      <w:r w:rsidRPr="00BB2ED4">
        <w:rPr>
          <w:rFonts w:asciiTheme="majorHAnsi" w:hAnsiTheme="majorHAnsi" w:cstheme="majorHAnsi"/>
          <w:b/>
          <w:sz w:val="40"/>
          <w:szCs w:val="36"/>
        </w:rPr>
        <w:t>S</w:t>
      </w:r>
      <w:r w:rsidR="007D1D58" w:rsidRPr="00BB2ED4">
        <w:rPr>
          <w:rFonts w:asciiTheme="majorHAnsi" w:hAnsiTheme="majorHAnsi" w:cstheme="majorHAnsi"/>
          <w:b/>
          <w:sz w:val="40"/>
          <w:szCs w:val="36"/>
        </w:rPr>
        <w:t xml:space="preserve">tudy for </w:t>
      </w:r>
      <w:r w:rsidR="000A7866">
        <w:rPr>
          <w:rFonts w:asciiTheme="majorHAnsi" w:hAnsiTheme="majorHAnsi" w:cstheme="majorHAnsi"/>
          <w:b/>
          <w:sz w:val="40"/>
          <w:szCs w:val="36"/>
        </w:rPr>
        <w:t xml:space="preserve">online version of </w:t>
      </w:r>
      <w:r w:rsidR="007D1D58" w:rsidRPr="00BB2ED4">
        <w:rPr>
          <w:rFonts w:asciiTheme="majorHAnsi" w:hAnsiTheme="majorHAnsi" w:cstheme="majorHAnsi"/>
          <w:b/>
          <w:sz w:val="40"/>
          <w:szCs w:val="36"/>
        </w:rPr>
        <w:t xml:space="preserve">new </w:t>
      </w:r>
      <w:r w:rsidR="000A7866">
        <w:rPr>
          <w:rFonts w:asciiTheme="majorHAnsi" w:hAnsiTheme="majorHAnsi" w:cstheme="majorHAnsi"/>
          <w:b/>
          <w:sz w:val="40"/>
          <w:szCs w:val="36"/>
        </w:rPr>
        <w:t>touch-screen</w:t>
      </w:r>
      <w:r w:rsidR="007D1D58" w:rsidRPr="00BB2ED4">
        <w:rPr>
          <w:rFonts w:asciiTheme="majorHAnsi" w:hAnsiTheme="majorHAnsi" w:cstheme="majorHAnsi"/>
          <w:b/>
          <w:sz w:val="40"/>
          <w:szCs w:val="36"/>
        </w:rPr>
        <w:t xml:space="preserve"> </w:t>
      </w:r>
      <w:r w:rsidR="000A7866">
        <w:rPr>
          <w:rFonts w:asciiTheme="majorHAnsi" w:hAnsiTheme="majorHAnsi" w:cstheme="majorHAnsi"/>
          <w:b/>
          <w:sz w:val="40"/>
          <w:szCs w:val="36"/>
        </w:rPr>
        <w:t>b</w:t>
      </w:r>
      <w:r w:rsidR="007D1D58" w:rsidRPr="00BB2ED4">
        <w:rPr>
          <w:rFonts w:asciiTheme="majorHAnsi" w:hAnsiTheme="majorHAnsi" w:cstheme="majorHAnsi"/>
          <w:b/>
          <w:sz w:val="40"/>
          <w:szCs w:val="36"/>
        </w:rPr>
        <w:t>ehavioural task</w:t>
      </w:r>
      <w:r w:rsidR="00C248BB" w:rsidRPr="00BB2ED4">
        <w:rPr>
          <w:rFonts w:asciiTheme="majorHAnsi" w:hAnsiTheme="majorHAnsi" w:cstheme="majorHAnsi"/>
          <w:b/>
          <w:sz w:val="40"/>
          <w:szCs w:val="36"/>
        </w:rPr>
        <w:t>s</w:t>
      </w:r>
      <w:r w:rsidR="007D1D58" w:rsidRPr="00BB2ED4">
        <w:rPr>
          <w:rFonts w:asciiTheme="majorHAnsi" w:hAnsiTheme="majorHAnsi" w:cstheme="majorHAnsi"/>
          <w:b/>
          <w:sz w:val="40"/>
          <w:szCs w:val="36"/>
        </w:rPr>
        <w:t xml:space="preserve"> for Social, Cognitive and Emotional </w:t>
      </w:r>
      <w:r w:rsidR="000A7866">
        <w:rPr>
          <w:rFonts w:asciiTheme="majorHAnsi" w:hAnsiTheme="majorHAnsi" w:cstheme="majorHAnsi"/>
          <w:b/>
          <w:sz w:val="40"/>
          <w:szCs w:val="36"/>
        </w:rPr>
        <w:t>D</w:t>
      </w:r>
      <w:r w:rsidR="007D1D58" w:rsidRPr="00BB2ED4">
        <w:rPr>
          <w:rFonts w:asciiTheme="majorHAnsi" w:hAnsiTheme="majorHAnsi" w:cstheme="majorHAnsi"/>
          <w:b/>
          <w:sz w:val="40"/>
          <w:szCs w:val="36"/>
        </w:rPr>
        <w:t>evelopment</w:t>
      </w:r>
    </w:p>
    <w:p w14:paraId="2C9BF822" w14:textId="77777777" w:rsidR="001045B0" w:rsidRPr="00BB2ED4" w:rsidRDefault="001045B0">
      <w:pPr>
        <w:jc w:val="center"/>
        <w:rPr>
          <w:rFonts w:asciiTheme="majorHAnsi" w:hAnsiTheme="majorHAnsi" w:cstheme="majorHAnsi"/>
          <w:b/>
          <w:sz w:val="36"/>
          <w:szCs w:val="36"/>
        </w:rPr>
      </w:pPr>
    </w:p>
    <w:p w14:paraId="22B5255E" w14:textId="4B5DF50D" w:rsidR="00666CC2" w:rsidRPr="00BB2ED4" w:rsidRDefault="007D1D58">
      <w:pPr>
        <w:jc w:val="center"/>
        <w:rPr>
          <w:rFonts w:asciiTheme="majorHAnsi" w:hAnsiTheme="majorHAnsi" w:cstheme="majorHAnsi"/>
          <w:b/>
          <w:sz w:val="36"/>
          <w:szCs w:val="36"/>
        </w:rPr>
      </w:pPr>
      <w:r w:rsidRPr="00BB2ED4">
        <w:rPr>
          <w:rFonts w:asciiTheme="majorHAnsi" w:hAnsiTheme="majorHAnsi" w:cstheme="majorHAnsi"/>
          <w:b/>
          <w:sz w:val="36"/>
          <w:szCs w:val="36"/>
        </w:rPr>
        <w:t>Information Sheet</w:t>
      </w:r>
    </w:p>
    <w:p w14:paraId="22B5255F" w14:textId="77777777" w:rsidR="00666CC2" w:rsidRPr="00BB2ED4" w:rsidRDefault="00666CC2">
      <w:pPr>
        <w:pBdr>
          <w:top w:val="nil"/>
          <w:left w:val="nil"/>
          <w:bottom w:val="nil"/>
          <w:right w:val="nil"/>
          <w:between w:val="nil"/>
        </w:pBdr>
        <w:rPr>
          <w:rFonts w:asciiTheme="majorHAnsi" w:hAnsiTheme="majorHAnsi" w:cstheme="majorHAnsi"/>
          <w:b/>
          <w:color w:val="000000"/>
        </w:rPr>
      </w:pPr>
    </w:p>
    <w:p w14:paraId="22B52560" w14:textId="52C775F1" w:rsidR="00666CC2" w:rsidRPr="00BB2ED4" w:rsidRDefault="007D1D58" w:rsidP="009C69DF">
      <w:pPr>
        <w:pBdr>
          <w:top w:val="nil"/>
          <w:left w:val="nil"/>
          <w:bottom w:val="nil"/>
          <w:right w:val="nil"/>
          <w:between w:val="nil"/>
        </w:pBdr>
        <w:jc w:val="both"/>
        <w:rPr>
          <w:rFonts w:asciiTheme="majorHAnsi" w:hAnsiTheme="majorHAnsi" w:cstheme="majorHAnsi"/>
          <w:color w:val="000000"/>
        </w:rPr>
      </w:pPr>
      <w:r w:rsidRPr="00BB2ED4">
        <w:rPr>
          <w:rFonts w:asciiTheme="majorHAnsi" w:hAnsiTheme="majorHAnsi" w:cstheme="majorHAnsi"/>
          <w:color w:val="000000"/>
        </w:rPr>
        <w:t>We would like to tell you about a new research study that we are carrying out as at the Institute of Psychiatry, Psychology and Neuroscience, King’s College London.  We wish to explore whether you may be interested in</w:t>
      </w:r>
      <w:r w:rsidR="00CA1A81" w:rsidRPr="00BB2ED4">
        <w:rPr>
          <w:rFonts w:asciiTheme="majorHAnsi" w:hAnsiTheme="majorHAnsi" w:cstheme="majorHAnsi"/>
          <w:color w:val="000000"/>
        </w:rPr>
        <w:t xml:space="preserve"> </w:t>
      </w:r>
      <w:r w:rsidRPr="00BB2ED4">
        <w:rPr>
          <w:rFonts w:asciiTheme="majorHAnsi" w:hAnsiTheme="majorHAnsi" w:cstheme="majorHAnsi"/>
          <w:color w:val="000000"/>
        </w:rPr>
        <w:t>taking part</w:t>
      </w:r>
      <w:r w:rsidR="00CA1A81" w:rsidRPr="00BB2ED4">
        <w:rPr>
          <w:rFonts w:asciiTheme="majorHAnsi" w:hAnsiTheme="majorHAnsi" w:cstheme="majorHAnsi"/>
          <w:color w:val="000000"/>
        </w:rPr>
        <w:t xml:space="preserve">. </w:t>
      </w:r>
      <w:r w:rsidRPr="00BB2ED4">
        <w:rPr>
          <w:rFonts w:asciiTheme="majorHAnsi" w:hAnsiTheme="majorHAnsi" w:cstheme="majorHAnsi"/>
          <w:color w:val="000000"/>
        </w:rPr>
        <w:t>Your</w:t>
      </w:r>
      <w:r w:rsidR="00CA1A81" w:rsidRPr="00BB2ED4">
        <w:rPr>
          <w:rFonts w:asciiTheme="majorHAnsi" w:hAnsiTheme="majorHAnsi" w:cstheme="majorHAnsi"/>
          <w:color w:val="000000"/>
        </w:rPr>
        <w:t xml:space="preserve"> </w:t>
      </w:r>
      <w:r w:rsidRPr="00BB2ED4">
        <w:rPr>
          <w:rFonts w:asciiTheme="majorHAnsi" w:hAnsiTheme="majorHAnsi" w:cstheme="majorHAnsi"/>
          <w:color w:val="000000"/>
        </w:rPr>
        <w:t xml:space="preserve">participation is entirely voluntary, choosing not to participate will not disadvantage you in any way. Please take time to read the following information and discuss with others if you wish. </w:t>
      </w:r>
      <w:r w:rsidR="00753BCC">
        <w:rPr>
          <w:rFonts w:asciiTheme="majorHAnsi" w:hAnsiTheme="majorHAnsi" w:cstheme="majorHAnsi"/>
          <w:color w:val="000000"/>
        </w:rPr>
        <w:t>Also</w:t>
      </w:r>
      <w:r w:rsidRPr="00BB2ED4">
        <w:rPr>
          <w:rFonts w:asciiTheme="majorHAnsi" w:hAnsiTheme="majorHAnsi" w:cstheme="majorHAnsi"/>
          <w:color w:val="000000"/>
        </w:rPr>
        <w:t xml:space="preserve"> please do not hesitate to contact us (see contact details below) if you have further questions.</w:t>
      </w:r>
    </w:p>
    <w:p w14:paraId="22B52561" w14:textId="77777777" w:rsidR="00666CC2" w:rsidRPr="00BB2ED4" w:rsidRDefault="00666CC2" w:rsidP="009C69DF">
      <w:pPr>
        <w:pBdr>
          <w:top w:val="nil"/>
          <w:left w:val="nil"/>
          <w:bottom w:val="nil"/>
          <w:right w:val="nil"/>
          <w:between w:val="nil"/>
        </w:pBdr>
        <w:jc w:val="both"/>
        <w:rPr>
          <w:rFonts w:asciiTheme="majorHAnsi" w:hAnsiTheme="majorHAnsi" w:cstheme="majorHAnsi"/>
          <w:b/>
          <w:color w:val="000000"/>
        </w:rPr>
      </w:pPr>
    </w:p>
    <w:p w14:paraId="22B52562" w14:textId="77777777" w:rsidR="00666CC2" w:rsidRPr="00BB2ED4" w:rsidRDefault="007D1D58" w:rsidP="009C69DF">
      <w:pPr>
        <w:pBdr>
          <w:top w:val="nil"/>
          <w:left w:val="nil"/>
          <w:bottom w:val="nil"/>
          <w:right w:val="nil"/>
          <w:between w:val="nil"/>
        </w:pBdr>
        <w:jc w:val="both"/>
        <w:rPr>
          <w:rFonts w:asciiTheme="majorHAnsi" w:hAnsiTheme="majorHAnsi" w:cstheme="majorHAnsi"/>
          <w:b/>
          <w:color w:val="000000"/>
        </w:rPr>
      </w:pPr>
      <w:r w:rsidRPr="00BB2ED4">
        <w:rPr>
          <w:rFonts w:asciiTheme="majorHAnsi" w:hAnsiTheme="majorHAnsi" w:cstheme="majorHAnsi"/>
          <w:b/>
          <w:color w:val="000000"/>
        </w:rPr>
        <w:t>What is the aim of the study?</w:t>
      </w:r>
    </w:p>
    <w:p w14:paraId="22B52563" w14:textId="77777777" w:rsidR="00666CC2" w:rsidRPr="00BB2ED4" w:rsidRDefault="007D1D58" w:rsidP="009C69DF">
      <w:pPr>
        <w:pBdr>
          <w:top w:val="nil"/>
          <w:left w:val="nil"/>
          <w:bottom w:val="nil"/>
          <w:right w:val="nil"/>
          <w:between w:val="nil"/>
        </w:pBdr>
        <w:jc w:val="both"/>
        <w:rPr>
          <w:rFonts w:asciiTheme="majorHAnsi" w:eastAsia="Times New Roman" w:hAnsiTheme="majorHAnsi" w:cstheme="majorHAnsi"/>
          <w:color w:val="000000"/>
        </w:rPr>
      </w:pPr>
      <w:r w:rsidRPr="00BB2ED4">
        <w:rPr>
          <w:rFonts w:asciiTheme="majorHAnsi" w:hAnsiTheme="majorHAnsi" w:cstheme="majorHAnsi"/>
          <w:noProof/>
        </w:rPr>
        <w:drawing>
          <wp:anchor distT="0" distB="0" distL="114300" distR="114300" simplePos="0" relativeHeight="251658240" behindDoc="0" locked="0" layoutInCell="1" hidden="0" allowOverlap="1" wp14:anchorId="22B525AD" wp14:editId="22B525AE">
            <wp:simplePos x="0" y="0"/>
            <wp:positionH relativeFrom="column">
              <wp:posOffset>-142873</wp:posOffset>
            </wp:positionH>
            <wp:positionV relativeFrom="paragraph">
              <wp:posOffset>133350</wp:posOffset>
            </wp:positionV>
            <wp:extent cx="990600" cy="1168908"/>
            <wp:effectExtent l="0" t="0" r="0" b="0"/>
            <wp:wrapSquare wrapText="bothSides" distT="0" distB="0" distL="114300" distR="11430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990600" cy="1168908"/>
                    </a:xfrm>
                    <a:prstGeom prst="rect">
                      <a:avLst/>
                    </a:prstGeom>
                    <a:ln/>
                  </pic:spPr>
                </pic:pic>
              </a:graphicData>
            </a:graphic>
          </wp:anchor>
        </w:drawing>
      </w:r>
    </w:p>
    <w:p w14:paraId="3BEA75DC" w14:textId="6077DEE7" w:rsidR="00753BCC" w:rsidRPr="000A7866" w:rsidRDefault="007D1D58" w:rsidP="009C69DF">
      <w:pPr>
        <w:jc w:val="both"/>
        <w:rPr>
          <w:rFonts w:asciiTheme="majorHAnsi" w:eastAsia="Times New Roman" w:hAnsiTheme="majorHAnsi" w:cstheme="majorHAnsi"/>
          <w:lang w:eastAsia="en-GB"/>
        </w:rPr>
      </w:pPr>
      <w:r w:rsidRPr="00BB2ED4">
        <w:rPr>
          <w:rFonts w:asciiTheme="majorHAnsi" w:hAnsiTheme="majorHAnsi" w:cstheme="majorHAnsi"/>
          <w:color w:val="000000" w:themeColor="text1"/>
        </w:rPr>
        <w:t xml:space="preserve">This study </w:t>
      </w:r>
      <w:r w:rsidR="00753BCC">
        <w:rPr>
          <w:rFonts w:asciiTheme="majorHAnsi" w:hAnsiTheme="majorHAnsi" w:cstheme="majorHAnsi"/>
          <w:color w:val="000000" w:themeColor="text1"/>
        </w:rPr>
        <w:t>aims to develop and</w:t>
      </w:r>
      <w:r w:rsidRPr="00BB2ED4">
        <w:rPr>
          <w:rFonts w:asciiTheme="majorHAnsi" w:hAnsiTheme="majorHAnsi" w:cstheme="majorHAnsi"/>
          <w:color w:val="000000" w:themeColor="text1"/>
        </w:rPr>
        <w:t xml:space="preserve"> test some new t</w:t>
      </w:r>
      <w:r w:rsidR="00753BCC">
        <w:rPr>
          <w:rFonts w:asciiTheme="majorHAnsi" w:hAnsiTheme="majorHAnsi" w:cstheme="majorHAnsi"/>
          <w:color w:val="000000" w:themeColor="text1"/>
        </w:rPr>
        <w:t>ouch screen</w:t>
      </w:r>
      <w:r w:rsidRPr="00BB2ED4">
        <w:rPr>
          <w:rFonts w:asciiTheme="majorHAnsi" w:hAnsiTheme="majorHAnsi" w:cstheme="majorHAnsi"/>
          <w:color w:val="000000" w:themeColor="text1"/>
        </w:rPr>
        <w:t xml:space="preserve"> task</w:t>
      </w:r>
      <w:r w:rsidR="00A921E1" w:rsidRPr="00BB2ED4">
        <w:rPr>
          <w:rFonts w:asciiTheme="majorHAnsi" w:hAnsiTheme="majorHAnsi" w:cstheme="majorHAnsi"/>
          <w:color w:val="000000" w:themeColor="text1"/>
        </w:rPr>
        <w:t>s</w:t>
      </w:r>
      <w:r w:rsidR="00405991">
        <w:rPr>
          <w:rFonts w:asciiTheme="majorHAnsi" w:hAnsiTheme="majorHAnsi" w:cstheme="majorHAnsi"/>
          <w:color w:val="000000" w:themeColor="text1"/>
        </w:rPr>
        <w:t xml:space="preserve"> and make them</w:t>
      </w:r>
      <w:r w:rsidR="00405991" w:rsidRPr="00BB2ED4">
        <w:rPr>
          <w:rFonts w:asciiTheme="majorHAnsi" w:hAnsiTheme="majorHAnsi" w:cstheme="majorHAnsi"/>
          <w:color w:val="000000" w:themeColor="text1"/>
        </w:rPr>
        <w:t xml:space="preserve"> accessible to </w:t>
      </w:r>
      <w:r w:rsidR="00416B64">
        <w:rPr>
          <w:rFonts w:asciiTheme="majorHAnsi" w:hAnsiTheme="majorHAnsi" w:cstheme="majorHAnsi"/>
          <w:color w:val="000000" w:themeColor="text1"/>
        </w:rPr>
        <w:t>adolescents</w:t>
      </w:r>
      <w:r w:rsidR="00405991" w:rsidRPr="00BB2ED4">
        <w:rPr>
          <w:rFonts w:asciiTheme="majorHAnsi" w:hAnsiTheme="majorHAnsi" w:cstheme="majorHAnsi"/>
          <w:color w:val="000000" w:themeColor="text1"/>
        </w:rPr>
        <w:t xml:space="preserve"> with neurodevelopmental </w:t>
      </w:r>
      <w:r w:rsidR="00753BCC">
        <w:rPr>
          <w:rFonts w:asciiTheme="majorHAnsi" w:hAnsiTheme="majorHAnsi" w:cstheme="majorHAnsi"/>
          <w:color w:val="000000" w:themeColor="text1"/>
        </w:rPr>
        <w:t>conditions</w:t>
      </w:r>
      <w:r w:rsidRPr="00BB2ED4">
        <w:rPr>
          <w:rFonts w:asciiTheme="majorHAnsi" w:hAnsiTheme="majorHAnsi" w:cstheme="majorHAnsi"/>
          <w:color w:val="000000" w:themeColor="text1"/>
        </w:rPr>
        <w:t xml:space="preserve">. The aim of these tasks is to </w:t>
      </w:r>
      <w:r w:rsidR="00BB2ED4" w:rsidRPr="00BB2ED4">
        <w:rPr>
          <w:rFonts w:asciiTheme="majorHAnsi" w:hAnsiTheme="majorHAnsi" w:cstheme="majorHAnsi"/>
          <w:color w:val="000000" w:themeColor="text1"/>
        </w:rPr>
        <w:t>reliably</w:t>
      </w:r>
      <w:r w:rsidRPr="00BB2ED4">
        <w:rPr>
          <w:rFonts w:asciiTheme="majorHAnsi" w:hAnsiTheme="majorHAnsi" w:cstheme="majorHAnsi"/>
          <w:color w:val="000000" w:themeColor="text1"/>
        </w:rPr>
        <w:t xml:space="preserve"> </w:t>
      </w:r>
      <w:r w:rsidR="000A7866">
        <w:rPr>
          <w:rFonts w:asciiTheme="majorHAnsi" w:hAnsiTheme="majorHAnsi" w:cstheme="majorHAnsi"/>
          <w:color w:val="000000" w:themeColor="text1"/>
        </w:rPr>
        <w:t>measure a</w:t>
      </w:r>
      <w:r w:rsidR="00753BCC">
        <w:rPr>
          <w:rFonts w:asciiTheme="majorHAnsi" w:hAnsiTheme="majorHAnsi" w:cstheme="majorHAnsi"/>
          <w:color w:val="000000" w:themeColor="text1"/>
        </w:rPr>
        <w:t xml:space="preserve"> person’s </w:t>
      </w:r>
      <w:r w:rsidRPr="00BB2ED4">
        <w:rPr>
          <w:rFonts w:asciiTheme="majorHAnsi" w:hAnsiTheme="majorHAnsi" w:cstheme="majorHAnsi"/>
          <w:color w:val="000000" w:themeColor="text1"/>
        </w:rPr>
        <w:t>cognitive</w:t>
      </w:r>
      <w:r w:rsidR="00753BCC">
        <w:rPr>
          <w:rFonts w:asciiTheme="majorHAnsi" w:hAnsiTheme="majorHAnsi" w:cstheme="majorHAnsi"/>
          <w:color w:val="000000" w:themeColor="text1"/>
        </w:rPr>
        <w:t xml:space="preserve">, social and </w:t>
      </w:r>
      <w:r w:rsidR="000A7866">
        <w:rPr>
          <w:rFonts w:asciiTheme="majorHAnsi" w:hAnsiTheme="majorHAnsi" w:cstheme="majorHAnsi"/>
          <w:color w:val="000000" w:themeColor="text1"/>
        </w:rPr>
        <w:t xml:space="preserve">emotional </w:t>
      </w:r>
      <w:r w:rsidR="000A7866" w:rsidRPr="00BB2ED4">
        <w:rPr>
          <w:rFonts w:asciiTheme="majorHAnsi" w:hAnsiTheme="majorHAnsi" w:cstheme="majorHAnsi"/>
          <w:color w:val="000000" w:themeColor="text1"/>
        </w:rPr>
        <w:t>development</w:t>
      </w:r>
      <w:r w:rsidRPr="00BB2ED4">
        <w:rPr>
          <w:rFonts w:asciiTheme="majorHAnsi" w:hAnsiTheme="majorHAnsi" w:cstheme="majorHAnsi"/>
          <w:color w:val="000000" w:themeColor="text1"/>
        </w:rPr>
        <w:t xml:space="preserve">. </w:t>
      </w:r>
      <w:r w:rsidR="00BB2ED4" w:rsidRPr="00BB2ED4">
        <w:rPr>
          <w:rFonts w:asciiTheme="majorHAnsi" w:hAnsiTheme="majorHAnsi" w:cstheme="majorHAnsi"/>
          <w:color w:val="000000" w:themeColor="text1"/>
        </w:rPr>
        <w:t>Our ultimate goal is to use</w:t>
      </w:r>
      <w:r w:rsidRPr="00BB2ED4">
        <w:rPr>
          <w:rFonts w:asciiTheme="majorHAnsi" w:hAnsiTheme="majorHAnsi" w:cstheme="majorHAnsi"/>
          <w:color w:val="000000" w:themeColor="text1"/>
        </w:rPr>
        <w:t xml:space="preserve"> these tablet tasks in the future </w:t>
      </w:r>
      <w:r w:rsidR="00BB2ED4" w:rsidRPr="00BB2ED4">
        <w:rPr>
          <w:rFonts w:asciiTheme="majorHAnsi" w:hAnsiTheme="majorHAnsi" w:cstheme="majorHAnsi"/>
          <w:color w:val="000000" w:themeColor="text1"/>
        </w:rPr>
        <w:t xml:space="preserve">to </w:t>
      </w:r>
      <w:r w:rsidR="00BB2ED4" w:rsidRPr="00BB2ED4">
        <w:rPr>
          <w:rFonts w:asciiTheme="majorHAnsi" w:eastAsia="Times New Roman" w:hAnsiTheme="majorHAnsi" w:cstheme="majorHAnsi"/>
          <w:color w:val="000000" w:themeColor="text1"/>
          <w:shd w:val="clear" w:color="auto" w:fill="FFFFFF"/>
          <w:lang w:eastAsia="en-GB"/>
        </w:rPr>
        <w:t xml:space="preserve">create of a profile of (relative) strengths and difficulties for each </w:t>
      </w:r>
      <w:r w:rsidR="00023569">
        <w:rPr>
          <w:rFonts w:asciiTheme="majorHAnsi" w:eastAsia="Times New Roman" w:hAnsiTheme="majorHAnsi" w:cstheme="majorHAnsi"/>
          <w:color w:val="000000" w:themeColor="text1"/>
          <w:shd w:val="clear" w:color="auto" w:fill="FFFFFF"/>
          <w:lang w:eastAsia="en-GB"/>
        </w:rPr>
        <w:t>person</w:t>
      </w:r>
      <w:r w:rsidR="00BB2ED4" w:rsidRPr="00BB2ED4">
        <w:rPr>
          <w:rFonts w:asciiTheme="majorHAnsi" w:eastAsia="Times New Roman" w:hAnsiTheme="majorHAnsi" w:cstheme="majorHAnsi"/>
          <w:color w:val="3D4144"/>
          <w:sz w:val="33"/>
          <w:szCs w:val="33"/>
          <w:shd w:val="clear" w:color="auto" w:fill="FFFFFF"/>
          <w:lang w:eastAsia="en-GB"/>
        </w:rPr>
        <w:t>. </w:t>
      </w:r>
    </w:p>
    <w:p w14:paraId="729A1E99" w14:textId="766A6FAC" w:rsidR="00220F3F" w:rsidRPr="00BB2ED4" w:rsidRDefault="00220F3F" w:rsidP="009C69DF">
      <w:pPr>
        <w:pBdr>
          <w:top w:val="nil"/>
          <w:left w:val="nil"/>
          <w:bottom w:val="nil"/>
          <w:right w:val="nil"/>
          <w:between w:val="nil"/>
        </w:pBdr>
        <w:jc w:val="both"/>
        <w:rPr>
          <w:rFonts w:asciiTheme="majorHAnsi" w:hAnsiTheme="majorHAnsi" w:cstheme="majorHAnsi"/>
          <w:color w:val="000000"/>
        </w:rPr>
      </w:pPr>
    </w:p>
    <w:p w14:paraId="6C812A98" w14:textId="77777777" w:rsidR="00150D00" w:rsidRPr="00BB2ED4" w:rsidRDefault="00150D00" w:rsidP="009C69DF">
      <w:pPr>
        <w:pBdr>
          <w:top w:val="nil"/>
          <w:left w:val="nil"/>
          <w:bottom w:val="nil"/>
          <w:right w:val="nil"/>
          <w:between w:val="nil"/>
        </w:pBdr>
        <w:jc w:val="both"/>
        <w:rPr>
          <w:rFonts w:asciiTheme="majorHAnsi" w:hAnsiTheme="majorHAnsi" w:cstheme="majorHAnsi"/>
          <w:color w:val="000000"/>
        </w:rPr>
      </w:pPr>
    </w:p>
    <w:p w14:paraId="22B52567" w14:textId="0034FA87" w:rsidR="00666CC2" w:rsidRPr="00BB2ED4" w:rsidRDefault="007D1D58" w:rsidP="009C69DF">
      <w:pPr>
        <w:pBdr>
          <w:top w:val="nil"/>
          <w:left w:val="nil"/>
          <w:bottom w:val="nil"/>
          <w:right w:val="nil"/>
          <w:between w:val="nil"/>
        </w:pBdr>
        <w:jc w:val="both"/>
        <w:rPr>
          <w:rFonts w:asciiTheme="majorHAnsi" w:hAnsiTheme="majorHAnsi" w:cstheme="majorHAnsi"/>
          <w:b/>
          <w:color w:val="000000"/>
        </w:rPr>
      </w:pPr>
      <w:r w:rsidRPr="00BB2ED4">
        <w:rPr>
          <w:rFonts w:asciiTheme="majorHAnsi" w:hAnsiTheme="majorHAnsi" w:cstheme="majorHAnsi"/>
          <w:b/>
          <w:color w:val="000000"/>
        </w:rPr>
        <w:t>Who is the research team?</w:t>
      </w:r>
    </w:p>
    <w:p w14:paraId="22B52568" w14:textId="6033337B" w:rsidR="00666CC2" w:rsidRPr="00BB2ED4" w:rsidRDefault="00666CC2" w:rsidP="009C69DF">
      <w:pPr>
        <w:pBdr>
          <w:top w:val="nil"/>
          <w:left w:val="nil"/>
          <w:bottom w:val="nil"/>
          <w:right w:val="nil"/>
          <w:between w:val="nil"/>
        </w:pBdr>
        <w:jc w:val="both"/>
        <w:rPr>
          <w:rFonts w:asciiTheme="majorHAnsi" w:hAnsiTheme="majorHAnsi" w:cstheme="majorHAnsi"/>
          <w:b/>
          <w:color w:val="000000"/>
        </w:rPr>
      </w:pPr>
    </w:p>
    <w:p w14:paraId="22B52569" w14:textId="579CD17E" w:rsidR="00666CC2" w:rsidRPr="00BB2ED4" w:rsidRDefault="002542CB" w:rsidP="009C69DF">
      <w:pPr>
        <w:pBdr>
          <w:top w:val="nil"/>
          <w:left w:val="nil"/>
          <w:bottom w:val="nil"/>
          <w:right w:val="nil"/>
          <w:between w:val="nil"/>
        </w:pBdr>
        <w:jc w:val="both"/>
        <w:rPr>
          <w:rFonts w:asciiTheme="majorHAnsi" w:hAnsiTheme="majorHAnsi" w:cstheme="majorHAnsi"/>
          <w:color w:val="000000"/>
        </w:rPr>
      </w:pPr>
      <w:r w:rsidRPr="00BB2ED4">
        <w:rPr>
          <w:rFonts w:asciiTheme="majorHAnsi" w:hAnsiTheme="majorHAnsi" w:cstheme="majorHAnsi"/>
          <w:noProof/>
        </w:rPr>
        <w:drawing>
          <wp:anchor distT="0" distB="0" distL="114300" distR="114300" simplePos="0" relativeHeight="251659264" behindDoc="0" locked="0" layoutInCell="1" hidden="0" allowOverlap="1" wp14:anchorId="22B525AF" wp14:editId="22514745">
            <wp:simplePos x="0" y="0"/>
            <wp:positionH relativeFrom="column">
              <wp:posOffset>-218440</wp:posOffset>
            </wp:positionH>
            <wp:positionV relativeFrom="paragraph">
              <wp:posOffset>118745</wp:posOffset>
            </wp:positionV>
            <wp:extent cx="1062038" cy="1062038"/>
            <wp:effectExtent l="0" t="0" r="0" b="0"/>
            <wp:wrapSquare wrapText="bothSides" distT="0" distB="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062038" cy="1062038"/>
                    </a:xfrm>
                    <a:prstGeom prst="rect">
                      <a:avLst/>
                    </a:prstGeom>
                    <a:ln/>
                  </pic:spPr>
                </pic:pic>
              </a:graphicData>
            </a:graphic>
          </wp:anchor>
        </w:drawing>
      </w:r>
      <w:r w:rsidR="007D1D58" w:rsidRPr="00BB2ED4">
        <w:rPr>
          <w:rFonts w:asciiTheme="majorHAnsi" w:hAnsiTheme="majorHAnsi" w:cstheme="majorHAnsi"/>
          <w:color w:val="000000"/>
        </w:rPr>
        <w:t>The research team that is developing the new tablet tasks consists of experts in child development/cognitive neuroscience (Dr Eva Loth)</w:t>
      </w:r>
      <w:r w:rsidR="00BD30EA">
        <w:rPr>
          <w:rFonts w:asciiTheme="majorHAnsi" w:hAnsiTheme="majorHAnsi" w:cstheme="majorHAnsi"/>
          <w:color w:val="000000"/>
        </w:rPr>
        <w:t xml:space="preserve"> and</w:t>
      </w:r>
      <w:r w:rsidR="007D1D58" w:rsidRPr="00BB2ED4">
        <w:rPr>
          <w:rFonts w:asciiTheme="majorHAnsi" w:hAnsiTheme="majorHAnsi" w:cstheme="majorHAnsi"/>
          <w:color w:val="000000"/>
        </w:rPr>
        <w:t xml:space="preserve"> programmers with expertise in artificial intelligence (Prof Robert Leech)</w:t>
      </w:r>
      <w:r w:rsidR="00BD30EA">
        <w:rPr>
          <w:rFonts w:asciiTheme="majorHAnsi" w:hAnsiTheme="majorHAnsi" w:cstheme="majorHAnsi"/>
          <w:color w:val="000000"/>
        </w:rPr>
        <w:t>.</w:t>
      </w:r>
      <w:r w:rsidR="007D1D58" w:rsidRPr="00BB2ED4">
        <w:rPr>
          <w:rFonts w:asciiTheme="majorHAnsi" w:hAnsiTheme="majorHAnsi" w:cstheme="majorHAnsi"/>
          <w:color w:val="000000"/>
        </w:rPr>
        <w:t xml:space="preserve"> </w:t>
      </w:r>
    </w:p>
    <w:p w14:paraId="22B5256A" w14:textId="77777777" w:rsidR="00666CC2" w:rsidRPr="00BB2ED4" w:rsidRDefault="00666CC2" w:rsidP="009C69DF">
      <w:pPr>
        <w:pBdr>
          <w:top w:val="nil"/>
          <w:left w:val="nil"/>
          <w:bottom w:val="nil"/>
          <w:right w:val="nil"/>
          <w:between w:val="nil"/>
        </w:pBdr>
        <w:jc w:val="both"/>
        <w:rPr>
          <w:rFonts w:asciiTheme="majorHAnsi" w:hAnsiTheme="majorHAnsi" w:cstheme="majorHAnsi"/>
          <w:color w:val="000000"/>
        </w:rPr>
      </w:pPr>
    </w:p>
    <w:p w14:paraId="22B5256B" w14:textId="7F222F7A" w:rsidR="00666CC2" w:rsidRPr="00BB2ED4" w:rsidRDefault="007D1D58" w:rsidP="009C69DF">
      <w:pPr>
        <w:pBdr>
          <w:top w:val="nil"/>
          <w:left w:val="nil"/>
          <w:bottom w:val="nil"/>
          <w:right w:val="nil"/>
          <w:between w:val="nil"/>
        </w:pBdr>
        <w:jc w:val="both"/>
        <w:rPr>
          <w:rFonts w:asciiTheme="majorHAnsi" w:hAnsiTheme="majorHAnsi" w:cstheme="majorHAnsi"/>
          <w:color w:val="000000"/>
        </w:rPr>
      </w:pPr>
      <w:r w:rsidRPr="00BB2ED4">
        <w:rPr>
          <w:rFonts w:asciiTheme="majorHAnsi" w:hAnsiTheme="majorHAnsi" w:cstheme="majorHAnsi"/>
          <w:color w:val="000000"/>
        </w:rPr>
        <w:t xml:space="preserve">This phase is carried out by </w:t>
      </w:r>
      <w:r w:rsidR="002F0DB9" w:rsidRPr="00BB2ED4">
        <w:rPr>
          <w:rFonts w:asciiTheme="majorHAnsi" w:hAnsiTheme="majorHAnsi" w:cstheme="majorHAnsi"/>
          <w:color w:val="000000"/>
        </w:rPr>
        <w:t>researchers at</w:t>
      </w:r>
      <w:r w:rsidRPr="00BB2ED4">
        <w:rPr>
          <w:rFonts w:asciiTheme="majorHAnsi" w:hAnsiTheme="majorHAnsi" w:cstheme="majorHAnsi"/>
          <w:color w:val="000000"/>
        </w:rPr>
        <w:t xml:space="preserve"> King’s College London, under the supervision of Dr Eva Loth. Eva is a </w:t>
      </w:r>
      <w:r w:rsidR="00753BCC">
        <w:rPr>
          <w:rFonts w:asciiTheme="majorHAnsi" w:hAnsiTheme="majorHAnsi" w:cstheme="majorHAnsi"/>
          <w:color w:val="000000"/>
        </w:rPr>
        <w:t>Reader</w:t>
      </w:r>
      <w:r w:rsidRPr="00BB2ED4">
        <w:rPr>
          <w:rFonts w:asciiTheme="majorHAnsi" w:hAnsiTheme="majorHAnsi" w:cstheme="majorHAnsi"/>
          <w:color w:val="000000"/>
        </w:rPr>
        <w:t xml:space="preserve"> at the Institute of Psychiatry, Psychology and Neuroscience with over 15 </w:t>
      </w:r>
      <w:r w:rsidRPr="00BB2ED4">
        <w:rPr>
          <w:rFonts w:asciiTheme="majorHAnsi" w:hAnsiTheme="majorHAnsi" w:cstheme="majorHAnsi"/>
        </w:rPr>
        <w:t>years</w:t>
      </w:r>
      <w:r w:rsidRPr="00BB2ED4">
        <w:rPr>
          <w:rFonts w:asciiTheme="majorHAnsi" w:hAnsiTheme="majorHAnsi" w:cstheme="majorHAnsi"/>
          <w:color w:val="000000"/>
        </w:rPr>
        <w:t xml:space="preserve"> </w:t>
      </w:r>
      <w:r w:rsidR="00A921E1" w:rsidRPr="00BB2ED4">
        <w:rPr>
          <w:rFonts w:asciiTheme="majorHAnsi" w:hAnsiTheme="majorHAnsi" w:cstheme="majorHAnsi"/>
          <w:color w:val="000000"/>
        </w:rPr>
        <w:t xml:space="preserve">of </w:t>
      </w:r>
      <w:r w:rsidRPr="00BB2ED4">
        <w:rPr>
          <w:rFonts w:asciiTheme="majorHAnsi" w:hAnsiTheme="majorHAnsi" w:cstheme="majorHAnsi"/>
          <w:color w:val="000000"/>
        </w:rPr>
        <w:t xml:space="preserve">experience in child development. </w:t>
      </w:r>
    </w:p>
    <w:p w14:paraId="22B5256C" w14:textId="77777777" w:rsidR="00666CC2" w:rsidRPr="00BB2ED4" w:rsidRDefault="00666CC2" w:rsidP="009C69DF">
      <w:pPr>
        <w:pBdr>
          <w:top w:val="nil"/>
          <w:left w:val="nil"/>
          <w:bottom w:val="nil"/>
          <w:right w:val="nil"/>
          <w:between w:val="nil"/>
        </w:pBdr>
        <w:jc w:val="both"/>
        <w:rPr>
          <w:rFonts w:asciiTheme="majorHAnsi" w:hAnsiTheme="majorHAnsi" w:cstheme="majorHAnsi"/>
          <w:b/>
          <w:color w:val="000000"/>
        </w:rPr>
      </w:pPr>
    </w:p>
    <w:p w14:paraId="12370232" w14:textId="7C280060" w:rsidR="00DB2E0C" w:rsidRPr="00BB2ED4" w:rsidRDefault="00DB2E0C" w:rsidP="009C69DF">
      <w:pPr>
        <w:pBdr>
          <w:top w:val="nil"/>
          <w:left w:val="nil"/>
          <w:bottom w:val="nil"/>
          <w:right w:val="nil"/>
          <w:between w:val="nil"/>
        </w:pBdr>
        <w:jc w:val="both"/>
        <w:rPr>
          <w:rFonts w:asciiTheme="majorHAnsi" w:hAnsiTheme="majorHAnsi" w:cstheme="majorHAnsi"/>
          <w:b/>
          <w:color w:val="000000"/>
        </w:rPr>
      </w:pPr>
      <w:r w:rsidRPr="00BB2ED4">
        <w:rPr>
          <w:rFonts w:asciiTheme="majorHAnsi" w:hAnsiTheme="majorHAnsi" w:cstheme="majorHAnsi"/>
          <w:b/>
          <w:color w:val="000000"/>
        </w:rPr>
        <w:br/>
      </w:r>
      <w:r w:rsidRPr="00BB2ED4">
        <w:rPr>
          <w:rFonts w:asciiTheme="majorHAnsi" w:hAnsiTheme="majorHAnsi" w:cstheme="majorHAnsi"/>
          <w:b/>
          <w:color w:val="000000"/>
        </w:rPr>
        <w:br/>
      </w:r>
      <w:r w:rsidRPr="00BB2ED4">
        <w:rPr>
          <w:rFonts w:asciiTheme="majorHAnsi" w:hAnsiTheme="majorHAnsi" w:cstheme="majorHAnsi"/>
          <w:b/>
          <w:color w:val="000000"/>
        </w:rPr>
        <w:br/>
      </w:r>
      <w:r w:rsidRPr="00BB2ED4">
        <w:rPr>
          <w:rFonts w:asciiTheme="majorHAnsi" w:hAnsiTheme="majorHAnsi" w:cstheme="majorHAnsi"/>
          <w:b/>
          <w:color w:val="000000"/>
        </w:rPr>
        <w:br/>
      </w:r>
      <w:r w:rsidRPr="00BB2ED4">
        <w:rPr>
          <w:rFonts w:asciiTheme="majorHAnsi" w:hAnsiTheme="majorHAnsi" w:cstheme="majorHAnsi"/>
          <w:b/>
          <w:color w:val="000000"/>
        </w:rPr>
        <w:br/>
      </w:r>
      <w:r w:rsidRPr="00BB2ED4">
        <w:rPr>
          <w:rFonts w:asciiTheme="majorHAnsi" w:hAnsiTheme="majorHAnsi" w:cstheme="majorHAnsi"/>
          <w:b/>
          <w:color w:val="000000"/>
        </w:rPr>
        <w:br/>
      </w:r>
    </w:p>
    <w:p w14:paraId="22B5256D" w14:textId="6219E2E8" w:rsidR="00666CC2" w:rsidRPr="00BB2ED4" w:rsidRDefault="007D1D58" w:rsidP="009C69DF">
      <w:pPr>
        <w:pBdr>
          <w:top w:val="nil"/>
          <w:left w:val="nil"/>
          <w:bottom w:val="nil"/>
          <w:right w:val="nil"/>
          <w:between w:val="nil"/>
        </w:pBdr>
        <w:jc w:val="both"/>
        <w:rPr>
          <w:rFonts w:asciiTheme="majorHAnsi" w:hAnsiTheme="majorHAnsi" w:cstheme="majorHAnsi"/>
          <w:b/>
          <w:color w:val="000000"/>
        </w:rPr>
      </w:pPr>
      <w:r w:rsidRPr="00BB2ED4">
        <w:rPr>
          <w:rFonts w:asciiTheme="majorHAnsi" w:hAnsiTheme="majorHAnsi" w:cstheme="majorHAnsi"/>
          <w:b/>
          <w:color w:val="000000"/>
        </w:rPr>
        <w:lastRenderedPageBreak/>
        <w:t xml:space="preserve">Why have </w:t>
      </w:r>
      <w:r w:rsidR="00CE22C7">
        <w:rPr>
          <w:rFonts w:asciiTheme="majorHAnsi" w:hAnsiTheme="majorHAnsi" w:cstheme="majorHAnsi"/>
          <w:b/>
          <w:color w:val="000000"/>
        </w:rPr>
        <w:t>I</w:t>
      </w:r>
      <w:r w:rsidRPr="00BB2ED4">
        <w:rPr>
          <w:rFonts w:asciiTheme="majorHAnsi" w:hAnsiTheme="majorHAnsi" w:cstheme="majorHAnsi"/>
          <w:b/>
          <w:color w:val="000000"/>
        </w:rPr>
        <w:t xml:space="preserve"> been chosen?</w:t>
      </w:r>
    </w:p>
    <w:p w14:paraId="22B5256E" w14:textId="3247D82E" w:rsidR="00666CC2" w:rsidRPr="00BB2ED4" w:rsidRDefault="00666CC2" w:rsidP="009C69DF">
      <w:pPr>
        <w:pBdr>
          <w:top w:val="nil"/>
          <w:left w:val="nil"/>
          <w:bottom w:val="nil"/>
          <w:right w:val="nil"/>
          <w:between w:val="nil"/>
        </w:pBdr>
        <w:jc w:val="both"/>
        <w:rPr>
          <w:rFonts w:asciiTheme="majorHAnsi" w:hAnsiTheme="majorHAnsi" w:cstheme="majorHAnsi"/>
          <w:b/>
          <w:color w:val="000000"/>
        </w:rPr>
      </w:pPr>
    </w:p>
    <w:p w14:paraId="22B52570" w14:textId="38BA6974" w:rsidR="00666CC2" w:rsidRPr="00BB2ED4" w:rsidRDefault="007D1D58" w:rsidP="009C69DF">
      <w:pPr>
        <w:pBdr>
          <w:top w:val="nil"/>
          <w:left w:val="nil"/>
          <w:bottom w:val="nil"/>
          <w:right w:val="nil"/>
          <w:between w:val="nil"/>
        </w:pBdr>
        <w:jc w:val="both"/>
        <w:rPr>
          <w:rFonts w:asciiTheme="majorHAnsi" w:hAnsiTheme="majorHAnsi" w:cstheme="majorHAnsi"/>
        </w:rPr>
      </w:pPr>
      <w:r w:rsidRPr="00BB2ED4">
        <w:rPr>
          <w:rFonts w:asciiTheme="majorHAnsi" w:hAnsiTheme="majorHAnsi" w:cstheme="majorHAnsi"/>
          <w:color w:val="000000"/>
        </w:rPr>
        <w:t xml:space="preserve">We are seeking to enrol typically developing </w:t>
      </w:r>
      <w:r w:rsidR="00CE4C5E">
        <w:rPr>
          <w:rFonts w:asciiTheme="majorHAnsi" w:hAnsiTheme="majorHAnsi" w:cstheme="majorHAnsi"/>
          <w:color w:val="000000"/>
        </w:rPr>
        <w:t>adolescents</w:t>
      </w:r>
      <w:r w:rsidR="000178A5" w:rsidRPr="00BB2ED4">
        <w:rPr>
          <w:rFonts w:asciiTheme="majorHAnsi" w:hAnsiTheme="majorHAnsi" w:cstheme="majorHAnsi"/>
          <w:color w:val="000000"/>
        </w:rPr>
        <w:t xml:space="preserve"> and </w:t>
      </w:r>
      <w:r w:rsidR="00CE4C5E">
        <w:rPr>
          <w:rFonts w:asciiTheme="majorHAnsi" w:hAnsiTheme="majorHAnsi" w:cstheme="majorHAnsi"/>
          <w:color w:val="000000"/>
        </w:rPr>
        <w:t>adolescents</w:t>
      </w:r>
      <w:r w:rsidR="000178A5" w:rsidRPr="00BB2ED4">
        <w:rPr>
          <w:rFonts w:asciiTheme="majorHAnsi" w:hAnsiTheme="majorHAnsi" w:cstheme="majorHAnsi"/>
          <w:color w:val="000000"/>
        </w:rPr>
        <w:t xml:space="preserve"> with autism</w:t>
      </w:r>
      <w:r w:rsidRPr="00BB2ED4">
        <w:rPr>
          <w:rFonts w:asciiTheme="majorHAnsi" w:hAnsiTheme="majorHAnsi" w:cstheme="majorHAnsi"/>
          <w:color w:val="000000"/>
        </w:rPr>
        <w:t xml:space="preserve"> between the ages of </w:t>
      </w:r>
      <w:r w:rsidR="00480982">
        <w:rPr>
          <w:rFonts w:asciiTheme="majorHAnsi" w:hAnsiTheme="majorHAnsi" w:cstheme="majorHAnsi"/>
          <w:color w:val="000000"/>
        </w:rPr>
        <w:t>12</w:t>
      </w:r>
      <w:r w:rsidRPr="00BB2ED4">
        <w:rPr>
          <w:rFonts w:asciiTheme="majorHAnsi" w:hAnsiTheme="majorHAnsi" w:cstheme="majorHAnsi"/>
          <w:color w:val="000000"/>
        </w:rPr>
        <w:t xml:space="preserve"> </w:t>
      </w:r>
      <w:r w:rsidR="00CE4C5E">
        <w:rPr>
          <w:rFonts w:asciiTheme="majorHAnsi" w:hAnsiTheme="majorHAnsi" w:cstheme="majorHAnsi"/>
          <w:color w:val="000000"/>
        </w:rPr>
        <w:t>and</w:t>
      </w:r>
      <w:r w:rsidRPr="00BB2ED4">
        <w:rPr>
          <w:rFonts w:asciiTheme="majorHAnsi" w:hAnsiTheme="majorHAnsi" w:cstheme="majorHAnsi"/>
          <w:color w:val="000000"/>
        </w:rPr>
        <w:t xml:space="preserve"> </w:t>
      </w:r>
      <w:r w:rsidR="00480982">
        <w:rPr>
          <w:rFonts w:asciiTheme="majorHAnsi" w:hAnsiTheme="majorHAnsi" w:cstheme="majorHAnsi"/>
          <w:color w:val="000000"/>
        </w:rPr>
        <w:t>18</w:t>
      </w:r>
      <w:r w:rsidRPr="00BB2ED4">
        <w:rPr>
          <w:rFonts w:asciiTheme="majorHAnsi" w:hAnsiTheme="majorHAnsi" w:cstheme="majorHAnsi"/>
          <w:color w:val="000000"/>
        </w:rPr>
        <w:t xml:space="preserve"> years to participate in this study. </w:t>
      </w:r>
    </w:p>
    <w:p w14:paraId="198D0BB8" w14:textId="77777777" w:rsidR="00DB2E0C" w:rsidRPr="00BB2ED4" w:rsidRDefault="00DB2E0C" w:rsidP="009C69DF">
      <w:pPr>
        <w:pBdr>
          <w:top w:val="nil"/>
          <w:left w:val="nil"/>
          <w:bottom w:val="nil"/>
          <w:right w:val="nil"/>
          <w:between w:val="nil"/>
        </w:pBdr>
        <w:jc w:val="both"/>
        <w:rPr>
          <w:rFonts w:asciiTheme="majorHAnsi" w:hAnsiTheme="majorHAnsi" w:cstheme="majorHAnsi"/>
          <w:b/>
          <w:color w:val="000000"/>
        </w:rPr>
      </w:pPr>
    </w:p>
    <w:p w14:paraId="5067AA66" w14:textId="10923FDF" w:rsidR="001045B0" w:rsidRPr="00BB2ED4" w:rsidRDefault="00C86FB8" w:rsidP="009C69DF">
      <w:pPr>
        <w:pBdr>
          <w:top w:val="nil"/>
          <w:left w:val="nil"/>
          <w:bottom w:val="nil"/>
          <w:right w:val="nil"/>
          <w:between w:val="nil"/>
        </w:pBdr>
        <w:jc w:val="both"/>
        <w:rPr>
          <w:rFonts w:asciiTheme="majorHAnsi" w:hAnsiTheme="majorHAnsi" w:cstheme="majorHAnsi"/>
          <w:b/>
          <w:color w:val="000000"/>
        </w:rPr>
      </w:pPr>
      <w:r>
        <w:rPr>
          <w:rFonts w:asciiTheme="majorHAnsi" w:hAnsiTheme="majorHAnsi" w:cstheme="majorHAnsi"/>
          <w:noProof/>
        </w:rPr>
        <w:drawing>
          <wp:anchor distT="0" distB="0" distL="114300" distR="114300" simplePos="0" relativeHeight="251660288" behindDoc="0" locked="0" layoutInCell="1" allowOverlap="1" wp14:anchorId="1F133467" wp14:editId="528818F3">
            <wp:simplePos x="0" y="0"/>
            <wp:positionH relativeFrom="column">
              <wp:posOffset>0</wp:posOffset>
            </wp:positionH>
            <wp:positionV relativeFrom="paragraph">
              <wp:posOffset>16155</wp:posOffset>
            </wp:positionV>
            <wp:extent cx="1921514" cy="1201479"/>
            <wp:effectExtent l="0" t="0" r="0" b="5080"/>
            <wp:wrapSquare wrapText="bothSides"/>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1514" cy="1201479"/>
                    </a:xfrm>
                    <a:prstGeom prst="rect">
                      <a:avLst/>
                    </a:prstGeom>
                  </pic:spPr>
                </pic:pic>
              </a:graphicData>
            </a:graphic>
            <wp14:sizeRelH relativeFrom="page">
              <wp14:pctWidth>0</wp14:pctWidth>
            </wp14:sizeRelH>
            <wp14:sizeRelV relativeFrom="page">
              <wp14:pctHeight>0</wp14:pctHeight>
            </wp14:sizeRelV>
          </wp:anchor>
        </w:drawing>
      </w:r>
      <w:r w:rsidR="007D1D58" w:rsidRPr="00BB2ED4">
        <w:rPr>
          <w:rFonts w:asciiTheme="majorHAnsi" w:hAnsiTheme="majorHAnsi" w:cstheme="majorHAnsi"/>
          <w:b/>
          <w:color w:val="000000"/>
        </w:rPr>
        <w:t>What exactly does participation involve?</w:t>
      </w:r>
    </w:p>
    <w:p w14:paraId="04C20CB9" w14:textId="241261F9" w:rsidR="001045B0" w:rsidRPr="00BB2ED4" w:rsidRDefault="001045B0" w:rsidP="009C69DF">
      <w:pPr>
        <w:pBdr>
          <w:top w:val="nil"/>
          <w:left w:val="nil"/>
          <w:bottom w:val="nil"/>
          <w:right w:val="nil"/>
          <w:between w:val="nil"/>
        </w:pBdr>
        <w:jc w:val="both"/>
        <w:rPr>
          <w:rFonts w:asciiTheme="majorHAnsi" w:hAnsiTheme="majorHAnsi" w:cstheme="majorHAnsi"/>
          <w:b/>
          <w:color w:val="000000"/>
        </w:rPr>
      </w:pPr>
    </w:p>
    <w:p w14:paraId="68DBE2F2" w14:textId="7F733F18" w:rsidR="00753BCC" w:rsidRPr="00BB2ED4" w:rsidRDefault="0001421B" w:rsidP="009C69DF">
      <w:pPr>
        <w:pBdr>
          <w:top w:val="nil"/>
          <w:left w:val="nil"/>
          <w:bottom w:val="nil"/>
          <w:right w:val="nil"/>
          <w:between w:val="nil"/>
        </w:pBdr>
        <w:jc w:val="both"/>
        <w:rPr>
          <w:rFonts w:asciiTheme="majorHAnsi" w:hAnsiTheme="majorHAnsi" w:cstheme="majorHAnsi"/>
          <w:color w:val="000000"/>
        </w:rPr>
      </w:pPr>
      <w:r>
        <w:rPr>
          <w:rFonts w:asciiTheme="majorHAnsi" w:hAnsiTheme="majorHAnsi" w:cstheme="majorHAnsi"/>
          <w:color w:val="000000"/>
        </w:rPr>
        <w:t>P</w:t>
      </w:r>
      <w:r w:rsidR="001045B0" w:rsidRPr="00BB2ED4">
        <w:rPr>
          <w:rFonts w:asciiTheme="majorHAnsi" w:hAnsiTheme="majorHAnsi" w:cstheme="majorHAnsi"/>
          <w:color w:val="000000"/>
        </w:rPr>
        <w:t>laying tasks/games</w:t>
      </w:r>
      <w:r w:rsidR="008D3691" w:rsidRPr="00BB2ED4">
        <w:rPr>
          <w:rFonts w:asciiTheme="majorHAnsi" w:hAnsiTheme="majorHAnsi" w:cstheme="majorHAnsi"/>
          <w:color w:val="000000"/>
        </w:rPr>
        <w:t>!</w:t>
      </w:r>
      <w:r w:rsidR="001A0E21" w:rsidRPr="00BB2ED4">
        <w:rPr>
          <w:rFonts w:asciiTheme="majorHAnsi" w:hAnsiTheme="majorHAnsi" w:cstheme="majorHAnsi"/>
          <w:color w:val="000000"/>
        </w:rPr>
        <w:t xml:space="preserve"> </w:t>
      </w:r>
      <w:r w:rsidR="001045B0" w:rsidRPr="00BB2ED4">
        <w:rPr>
          <w:rFonts w:asciiTheme="majorHAnsi" w:hAnsiTheme="majorHAnsi" w:cstheme="majorHAnsi"/>
          <w:color w:val="000000"/>
        </w:rPr>
        <w:t xml:space="preserve">We will ask </w:t>
      </w:r>
      <w:r w:rsidR="00421649">
        <w:rPr>
          <w:rFonts w:asciiTheme="majorHAnsi" w:hAnsiTheme="majorHAnsi" w:cstheme="majorHAnsi"/>
          <w:color w:val="000000"/>
        </w:rPr>
        <w:t>you</w:t>
      </w:r>
      <w:r w:rsidR="001045B0" w:rsidRPr="00BB2ED4">
        <w:rPr>
          <w:rFonts w:asciiTheme="majorHAnsi" w:hAnsiTheme="majorHAnsi" w:cstheme="majorHAnsi"/>
          <w:color w:val="000000"/>
        </w:rPr>
        <w:t xml:space="preserve"> to play some games </w:t>
      </w:r>
      <w:r w:rsidR="000A7866">
        <w:rPr>
          <w:rFonts w:asciiTheme="majorHAnsi" w:hAnsiTheme="majorHAnsi" w:cstheme="majorHAnsi"/>
          <w:color w:val="000000"/>
        </w:rPr>
        <w:t>online</w:t>
      </w:r>
      <w:r w:rsidR="001045B0" w:rsidRPr="00BB2ED4">
        <w:rPr>
          <w:rFonts w:asciiTheme="majorHAnsi" w:hAnsiTheme="majorHAnsi" w:cstheme="majorHAnsi"/>
          <w:color w:val="000000"/>
        </w:rPr>
        <w:t>.</w:t>
      </w:r>
      <w:r w:rsidR="000A7866">
        <w:rPr>
          <w:rFonts w:asciiTheme="majorHAnsi" w:hAnsiTheme="majorHAnsi" w:cstheme="majorHAnsi"/>
          <w:color w:val="000000"/>
        </w:rPr>
        <w:t xml:space="preserve"> </w:t>
      </w:r>
      <w:r w:rsidR="00753BCC">
        <w:rPr>
          <w:rFonts w:asciiTheme="majorHAnsi" w:hAnsiTheme="majorHAnsi" w:cstheme="majorHAnsi"/>
          <w:color w:val="000000"/>
        </w:rPr>
        <w:t xml:space="preserve">We currently have developed </w:t>
      </w:r>
      <w:r w:rsidR="0004463D">
        <w:rPr>
          <w:rFonts w:asciiTheme="majorHAnsi" w:hAnsiTheme="majorHAnsi" w:cstheme="majorHAnsi"/>
          <w:color w:val="000000"/>
        </w:rPr>
        <w:t xml:space="preserve">online </w:t>
      </w:r>
      <w:r w:rsidR="00753BCC">
        <w:rPr>
          <w:rFonts w:asciiTheme="majorHAnsi" w:hAnsiTheme="majorHAnsi" w:cstheme="majorHAnsi"/>
          <w:color w:val="000000"/>
        </w:rPr>
        <w:t xml:space="preserve">pilot versions of five tasks that </w:t>
      </w:r>
      <w:r w:rsidR="001045B0" w:rsidRPr="00BB2ED4">
        <w:rPr>
          <w:rFonts w:asciiTheme="majorHAnsi" w:hAnsiTheme="majorHAnsi" w:cstheme="majorHAnsi"/>
          <w:color w:val="000000"/>
        </w:rPr>
        <w:t xml:space="preserve">were designed to measure attention, </w:t>
      </w:r>
      <w:r w:rsidR="00753BCC">
        <w:rPr>
          <w:rFonts w:asciiTheme="majorHAnsi" w:hAnsiTheme="majorHAnsi" w:cstheme="majorHAnsi"/>
          <w:color w:val="000000"/>
        </w:rPr>
        <w:t>our ability to control responses or how we react to different types of rewards.</w:t>
      </w:r>
      <w:r w:rsidR="000A7866">
        <w:rPr>
          <w:rFonts w:asciiTheme="majorHAnsi" w:hAnsiTheme="majorHAnsi" w:cstheme="majorHAnsi"/>
          <w:color w:val="000000"/>
        </w:rPr>
        <w:t xml:space="preserve"> </w:t>
      </w:r>
      <w:r w:rsidR="00A87A42">
        <w:rPr>
          <w:rFonts w:asciiTheme="majorHAnsi" w:hAnsiTheme="majorHAnsi" w:cstheme="majorHAnsi"/>
          <w:color w:val="000000"/>
        </w:rPr>
        <w:t xml:space="preserve">These tasks will later be </w:t>
      </w:r>
      <w:r w:rsidR="0074618C">
        <w:rPr>
          <w:rFonts w:asciiTheme="majorHAnsi" w:hAnsiTheme="majorHAnsi" w:cstheme="majorHAnsi"/>
          <w:color w:val="000000"/>
        </w:rPr>
        <w:t>developed into</w:t>
      </w:r>
      <w:r w:rsidR="00A87A42">
        <w:rPr>
          <w:rFonts w:asciiTheme="majorHAnsi" w:hAnsiTheme="majorHAnsi" w:cstheme="majorHAnsi"/>
          <w:color w:val="000000"/>
        </w:rPr>
        <w:t xml:space="preserve"> touch-screen tasks. </w:t>
      </w:r>
      <w:r w:rsidR="00753BCC">
        <w:rPr>
          <w:rFonts w:asciiTheme="majorHAnsi" w:hAnsiTheme="majorHAnsi" w:cstheme="majorHAnsi"/>
          <w:color w:val="000000"/>
        </w:rPr>
        <w:t xml:space="preserve">In addition, we </w:t>
      </w:r>
      <w:r w:rsidR="000A7866">
        <w:rPr>
          <w:rFonts w:asciiTheme="majorHAnsi" w:hAnsiTheme="majorHAnsi" w:cstheme="majorHAnsi"/>
          <w:color w:val="000000"/>
        </w:rPr>
        <w:t>would ask</w:t>
      </w:r>
      <w:r w:rsidR="00753BCC">
        <w:rPr>
          <w:rFonts w:asciiTheme="majorHAnsi" w:hAnsiTheme="majorHAnsi" w:cstheme="majorHAnsi"/>
          <w:color w:val="000000"/>
        </w:rPr>
        <w:t xml:space="preserve"> you to complete a questionnaire to tell us what you think about these tasks – which aspects you like, and which aspects we should try and improve.</w:t>
      </w:r>
      <w:r w:rsidR="000A7866">
        <w:rPr>
          <w:rFonts w:asciiTheme="majorHAnsi" w:hAnsiTheme="majorHAnsi" w:cstheme="majorHAnsi"/>
          <w:color w:val="000000"/>
        </w:rPr>
        <w:t xml:space="preserve"> </w:t>
      </w:r>
      <w:r w:rsidR="00753BCC">
        <w:rPr>
          <w:rFonts w:asciiTheme="majorHAnsi" w:hAnsiTheme="majorHAnsi" w:cstheme="majorHAnsi"/>
          <w:color w:val="000000"/>
        </w:rPr>
        <w:t xml:space="preserve">In total, it will take about </w:t>
      </w:r>
      <w:r w:rsidR="007B2F1F">
        <w:rPr>
          <w:rFonts w:asciiTheme="majorHAnsi" w:hAnsiTheme="majorHAnsi" w:cstheme="majorHAnsi"/>
          <w:color w:val="000000"/>
        </w:rPr>
        <w:t>15</w:t>
      </w:r>
      <w:r w:rsidR="00753BCC" w:rsidRPr="000A7866">
        <w:rPr>
          <w:rFonts w:asciiTheme="majorHAnsi" w:hAnsiTheme="majorHAnsi" w:cstheme="majorHAnsi"/>
          <w:color w:val="000000"/>
        </w:rPr>
        <w:t xml:space="preserve"> to </w:t>
      </w:r>
      <w:r w:rsidR="007B2F1F">
        <w:rPr>
          <w:rFonts w:asciiTheme="majorHAnsi" w:hAnsiTheme="majorHAnsi" w:cstheme="majorHAnsi"/>
          <w:color w:val="000000"/>
        </w:rPr>
        <w:t>25</w:t>
      </w:r>
      <w:r w:rsidR="00753BCC" w:rsidRPr="000A7866">
        <w:rPr>
          <w:rFonts w:asciiTheme="majorHAnsi" w:hAnsiTheme="majorHAnsi" w:cstheme="majorHAnsi"/>
          <w:color w:val="000000"/>
        </w:rPr>
        <w:t xml:space="preserve"> </w:t>
      </w:r>
      <w:r w:rsidR="00753BCC">
        <w:rPr>
          <w:rFonts w:asciiTheme="majorHAnsi" w:hAnsiTheme="majorHAnsi" w:cstheme="majorHAnsi"/>
          <w:color w:val="000000"/>
        </w:rPr>
        <w:t xml:space="preserve">minutes to complete the tasks and </w:t>
      </w:r>
      <w:r w:rsidR="007A64AF">
        <w:rPr>
          <w:rFonts w:asciiTheme="majorHAnsi" w:hAnsiTheme="majorHAnsi" w:cstheme="majorHAnsi"/>
          <w:color w:val="000000"/>
        </w:rPr>
        <w:t>5</w:t>
      </w:r>
      <w:r w:rsidR="00753BCC" w:rsidRPr="000A7866">
        <w:rPr>
          <w:rFonts w:asciiTheme="majorHAnsi" w:hAnsiTheme="majorHAnsi" w:cstheme="majorHAnsi"/>
          <w:color w:val="000000"/>
        </w:rPr>
        <w:t xml:space="preserve"> to </w:t>
      </w:r>
      <w:r w:rsidR="007A64AF">
        <w:rPr>
          <w:rFonts w:asciiTheme="majorHAnsi" w:hAnsiTheme="majorHAnsi" w:cstheme="majorHAnsi"/>
          <w:color w:val="000000"/>
        </w:rPr>
        <w:t>10</w:t>
      </w:r>
      <w:r w:rsidR="00753BCC" w:rsidRPr="000A7866">
        <w:rPr>
          <w:rFonts w:asciiTheme="majorHAnsi" w:hAnsiTheme="majorHAnsi" w:cstheme="majorHAnsi"/>
          <w:color w:val="000000"/>
        </w:rPr>
        <w:t xml:space="preserve"> m</w:t>
      </w:r>
      <w:r w:rsidR="00753BCC">
        <w:rPr>
          <w:rFonts w:asciiTheme="majorHAnsi" w:hAnsiTheme="majorHAnsi" w:cstheme="majorHAnsi"/>
          <w:color w:val="000000"/>
        </w:rPr>
        <w:t>inutes to complete the questionnaires</w:t>
      </w:r>
    </w:p>
    <w:p w14:paraId="69F3106C" w14:textId="1F48161E" w:rsidR="001A0E21" w:rsidRDefault="001A0E21" w:rsidP="009C69DF">
      <w:pPr>
        <w:pBdr>
          <w:top w:val="nil"/>
          <w:left w:val="nil"/>
          <w:bottom w:val="nil"/>
          <w:right w:val="nil"/>
          <w:between w:val="nil"/>
        </w:pBdr>
        <w:jc w:val="both"/>
        <w:rPr>
          <w:rFonts w:asciiTheme="majorHAnsi" w:hAnsiTheme="majorHAnsi" w:cstheme="majorHAnsi"/>
          <w:color w:val="000000"/>
        </w:rPr>
      </w:pPr>
    </w:p>
    <w:p w14:paraId="2B8533E6" w14:textId="3024BE78" w:rsidR="00DF48CD" w:rsidRDefault="00DF48CD" w:rsidP="009C69DF">
      <w:pPr>
        <w:pBdr>
          <w:top w:val="nil"/>
          <w:left w:val="nil"/>
          <w:bottom w:val="nil"/>
          <w:right w:val="nil"/>
          <w:between w:val="nil"/>
        </w:pBdr>
        <w:jc w:val="both"/>
        <w:rPr>
          <w:rFonts w:asciiTheme="majorHAnsi" w:hAnsiTheme="majorHAnsi" w:cstheme="majorHAnsi"/>
          <w:color w:val="000000"/>
        </w:rPr>
      </w:pPr>
    </w:p>
    <w:p w14:paraId="22B52587" w14:textId="77777777" w:rsidR="00666CC2" w:rsidRPr="00BB2ED4" w:rsidRDefault="007D1D58" w:rsidP="009C69DF">
      <w:pPr>
        <w:pBdr>
          <w:top w:val="nil"/>
          <w:left w:val="nil"/>
          <w:bottom w:val="nil"/>
          <w:right w:val="nil"/>
          <w:between w:val="nil"/>
        </w:pBdr>
        <w:jc w:val="both"/>
        <w:rPr>
          <w:rFonts w:asciiTheme="majorHAnsi" w:hAnsiTheme="majorHAnsi" w:cstheme="majorHAnsi"/>
          <w:b/>
          <w:color w:val="000000"/>
        </w:rPr>
      </w:pPr>
      <w:r w:rsidRPr="00BB2ED4">
        <w:rPr>
          <w:rFonts w:asciiTheme="majorHAnsi" w:hAnsiTheme="majorHAnsi" w:cstheme="majorHAnsi"/>
          <w:b/>
          <w:color w:val="000000"/>
        </w:rPr>
        <w:t>What are the benefits of taking part?</w:t>
      </w:r>
    </w:p>
    <w:p w14:paraId="22B52588" w14:textId="77777777" w:rsidR="00666CC2" w:rsidRPr="00BB2ED4" w:rsidRDefault="00666CC2" w:rsidP="009C69DF">
      <w:pPr>
        <w:pBdr>
          <w:top w:val="nil"/>
          <w:left w:val="nil"/>
          <w:bottom w:val="nil"/>
          <w:right w:val="nil"/>
          <w:between w:val="nil"/>
        </w:pBdr>
        <w:jc w:val="both"/>
        <w:rPr>
          <w:rFonts w:asciiTheme="majorHAnsi" w:hAnsiTheme="majorHAnsi" w:cstheme="majorHAnsi"/>
          <w:b/>
          <w:color w:val="000000"/>
        </w:rPr>
      </w:pPr>
    </w:p>
    <w:p w14:paraId="4EA1BD00" w14:textId="0B9D0F0F" w:rsidR="009C69DF" w:rsidRDefault="007D1D58" w:rsidP="009C69DF">
      <w:pPr>
        <w:jc w:val="both"/>
        <w:rPr>
          <w:rFonts w:asciiTheme="majorHAnsi" w:eastAsia="Times New Roman" w:hAnsiTheme="majorHAnsi" w:cstheme="majorHAnsi"/>
          <w:color w:val="000000" w:themeColor="text1"/>
          <w:lang w:eastAsia="en-GB"/>
        </w:rPr>
      </w:pPr>
      <w:r w:rsidRPr="00BB2ED4">
        <w:rPr>
          <w:rFonts w:asciiTheme="majorHAnsi" w:hAnsiTheme="majorHAnsi" w:cstheme="majorHAnsi"/>
          <w:color w:val="000000" w:themeColor="text1"/>
        </w:rPr>
        <w:t xml:space="preserve">There are no immediate </w:t>
      </w:r>
      <w:r w:rsidR="000540A6">
        <w:rPr>
          <w:rFonts w:asciiTheme="majorHAnsi" w:hAnsiTheme="majorHAnsi" w:cstheme="majorHAnsi"/>
          <w:color w:val="000000" w:themeColor="text1"/>
        </w:rPr>
        <w:t xml:space="preserve">benefits </w:t>
      </w:r>
      <w:r w:rsidR="00DF48CD">
        <w:rPr>
          <w:rFonts w:asciiTheme="majorHAnsi" w:hAnsiTheme="majorHAnsi" w:cstheme="majorHAnsi"/>
          <w:color w:val="000000" w:themeColor="text1"/>
        </w:rPr>
        <w:t>of</w:t>
      </w:r>
      <w:r w:rsidRPr="00BB2ED4">
        <w:rPr>
          <w:rFonts w:asciiTheme="majorHAnsi" w:hAnsiTheme="majorHAnsi" w:cstheme="majorHAnsi"/>
          <w:color w:val="000000" w:themeColor="text1"/>
        </w:rPr>
        <w:t xml:space="preserve"> taking part. However, </w:t>
      </w:r>
      <w:r w:rsidR="006279F4" w:rsidRPr="00BB2ED4">
        <w:rPr>
          <w:rFonts w:asciiTheme="majorHAnsi" w:eastAsia="Times New Roman" w:hAnsiTheme="majorHAnsi" w:cstheme="majorHAnsi"/>
          <w:color w:val="000000" w:themeColor="text1"/>
          <w:shd w:val="clear" w:color="auto" w:fill="FFFFFF"/>
          <w:lang w:eastAsia="en-GB"/>
        </w:rPr>
        <w:t xml:space="preserve">by taking part in the study, you </w:t>
      </w:r>
      <w:r w:rsidR="00DF48CD">
        <w:rPr>
          <w:rFonts w:asciiTheme="majorHAnsi" w:eastAsia="Times New Roman" w:hAnsiTheme="majorHAnsi" w:cstheme="majorHAnsi"/>
          <w:color w:val="000000" w:themeColor="text1"/>
          <w:shd w:val="clear" w:color="auto" w:fill="FFFFFF"/>
          <w:lang w:eastAsia="en-GB"/>
        </w:rPr>
        <w:t>will be</w:t>
      </w:r>
      <w:r w:rsidR="006279F4" w:rsidRPr="00BB2ED4">
        <w:rPr>
          <w:rFonts w:asciiTheme="majorHAnsi" w:eastAsia="Times New Roman" w:hAnsiTheme="majorHAnsi" w:cstheme="majorHAnsi"/>
          <w:color w:val="000000" w:themeColor="text1"/>
          <w:shd w:val="clear" w:color="auto" w:fill="FFFFFF"/>
          <w:lang w:eastAsia="en-GB"/>
        </w:rPr>
        <w:t xml:space="preserve"> help</w:t>
      </w:r>
      <w:r w:rsidR="00DF48CD">
        <w:rPr>
          <w:rFonts w:asciiTheme="majorHAnsi" w:eastAsia="Times New Roman" w:hAnsiTheme="majorHAnsi" w:cstheme="majorHAnsi"/>
          <w:color w:val="000000" w:themeColor="text1"/>
          <w:shd w:val="clear" w:color="auto" w:fill="FFFFFF"/>
          <w:lang w:eastAsia="en-GB"/>
        </w:rPr>
        <w:t>ing</w:t>
      </w:r>
      <w:r w:rsidR="006279F4" w:rsidRPr="00BB2ED4">
        <w:rPr>
          <w:rFonts w:asciiTheme="majorHAnsi" w:eastAsia="Times New Roman" w:hAnsiTheme="majorHAnsi" w:cstheme="majorHAnsi"/>
          <w:color w:val="000000" w:themeColor="text1"/>
          <w:shd w:val="clear" w:color="auto" w:fill="FFFFFF"/>
          <w:lang w:eastAsia="en-GB"/>
        </w:rPr>
        <w:t xml:space="preserve"> us </w:t>
      </w:r>
      <w:r w:rsidR="00DF48CD">
        <w:rPr>
          <w:rFonts w:asciiTheme="majorHAnsi" w:eastAsia="Times New Roman" w:hAnsiTheme="majorHAnsi" w:cstheme="majorHAnsi"/>
          <w:color w:val="000000" w:themeColor="text1"/>
          <w:shd w:val="clear" w:color="auto" w:fill="FFFFFF"/>
          <w:lang w:eastAsia="en-GB"/>
        </w:rPr>
        <w:t>to</w:t>
      </w:r>
      <w:r w:rsidR="006279F4" w:rsidRPr="00BB2ED4">
        <w:rPr>
          <w:rFonts w:asciiTheme="majorHAnsi" w:eastAsia="Times New Roman" w:hAnsiTheme="majorHAnsi" w:cstheme="majorHAnsi"/>
          <w:color w:val="000000" w:themeColor="text1"/>
          <w:shd w:val="clear" w:color="auto" w:fill="FFFFFF"/>
          <w:lang w:eastAsia="en-GB"/>
        </w:rPr>
        <w:t xml:space="preserve"> </w:t>
      </w:r>
      <w:r w:rsidR="009F7D7F">
        <w:rPr>
          <w:rFonts w:asciiTheme="majorHAnsi" w:eastAsia="Times New Roman" w:hAnsiTheme="majorHAnsi" w:cstheme="majorHAnsi"/>
          <w:color w:val="000000" w:themeColor="text1"/>
          <w:shd w:val="clear" w:color="auto" w:fill="FFFFFF"/>
          <w:lang w:eastAsia="en-GB"/>
        </w:rPr>
        <w:t xml:space="preserve">improve and </w:t>
      </w:r>
      <w:r w:rsidR="006279F4" w:rsidRPr="00BB2ED4">
        <w:rPr>
          <w:rFonts w:asciiTheme="majorHAnsi" w:eastAsia="Times New Roman" w:hAnsiTheme="majorHAnsi" w:cstheme="majorHAnsi"/>
          <w:color w:val="000000" w:themeColor="text1"/>
          <w:shd w:val="clear" w:color="auto" w:fill="FFFFFF"/>
          <w:lang w:eastAsia="en-GB"/>
        </w:rPr>
        <w:t>validat</w:t>
      </w:r>
      <w:r w:rsidR="00C97552">
        <w:rPr>
          <w:rFonts w:asciiTheme="majorHAnsi" w:eastAsia="Times New Roman" w:hAnsiTheme="majorHAnsi" w:cstheme="majorHAnsi"/>
          <w:color w:val="000000" w:themeColor="text1"/>
          <w:shd w:val="clear" w:color="auto" w:fill="FFFFFF"/>
          <w:lang w:eastAsia="en-GB"/>
        </w:rPr>
        <w:t>e</w:t>
      </w:r>
      <w:r w:rsidR="006279F4" w:rsidRPr="00BB2ED4">
        <w:rPr>
          <w:rFonts w:asciiTheme="majorHAnsi" w:eastAsia="Times New Roman" w:hAnsiTheme="majorHAnsi" w:cstheme="majorHAnsi"/>
          <w:color w:val="000000" w:themeColor="text1"/>
          <w:shd w:val="clear" w:color="auto" w:fill="FFFFFF"/>
          <w:lang w:eastAsia="en-GB"/>
        </w:rPr>
        <w:t xml:space="preserve"> the tasks and ensur</w:t>
      </w:r>
      <w:r w:rsidR="007D0F75">
        <w:rPr>
          <w:rFonts w:asciiTheme="majorHAnsi" w:eastAsia="Times New Roman" w:hAnsiTheme="majorHAnsi" w:cstheme="majorHAnsi"/>
          <w:color w:val="000000" w:themeColor="text1"/>
          <w:shd w:val="clear" w:color="auto" w:fill="FFFFFF"/>
          <w:lang w:eastAsia="en-GB"/>
        </w:rPr>
        <w:t>e</w:t>
      </w:r>
      <w:r w:rsidR="006279F4" w:rsidRPr="00BB2ED4">
        <w:rPr>
          <w:rFonts w:asciiTheme="majorHAnsi" w:eastAsia="Times New Roman" w:hAnsiTheme="majorHAnsi" w:cstheme="majorHAnsi"/>
          <w:color w:val="000000" w:themeColor="text1"/>
          <w:shd w:val="clear" w:color="auto" w:fill="FFFFFF"/>
          <w:lang w:eastAsia="en-GB"/>
        </w:rPr>
        <w:t xml:space="preserve"> that they are reliable measures of the underlying cognitive or emotional processes. This will allow us to eventually use the app to inform clinicians about any additional support required.</w:t>
      </w:r>
      <w:r w:rsidR="006279F4" w:rsidRPr="00BB2ED4">
        <w:rPr>
          <w:rFonts w:asciiTheme="majorHAnsi" w:eastAsia="Times New Roman" w:hAnsiTheme="majorHAnsi" w:cstheme="majorHAnsi"/>
          <w:color w:val="000000" w:themeColor="text1"/>
          <w:lang w:eastAsia="en-GB"/>
        </w:rPr>
        <w:t xml:space="preserve"> You will also be reimbursed with a </w:t>
      </w:r>
      <w:r w:rsidR="00E17C91">
        <w:rPr>
          <w:rFonts w:asciiTheme="majorHAnsi" w:eastAsia="Times New Roman" w:hAnsiTheme="majorHAnsi" w:cstheme="majorHAnsi"/>
          <w:color w:val="000000" w:themeColor="text1"/>
          <w:lang w:eastAsia="en-GB"/>
        </w:rPr>
        <w:t>£15</w:t>
      </w:r>
      <w:r w:rsidR="006279F4" w:rsidRPr="00BB2ED4">
        <w:rPr>
          <w:rFonts w:asciiTheme="majorHAnsi" w:eastAsia="Times New Roman" w:hAnsiTheme="majorHAnsi" w:cstheme="majorHAnsi"/>
          <w:color w:val="000000" w:themeColor="text1"/>
          <w:lang w:eastAsia="en-GB"/>
        </w:rPr>
        <w:t xml:space="preserve"> e-voucher for your participation.</w:t>
      </w:r>
    </w:p>
    <w:p w14:paraId="22B5258B" w14:textId="2DDC7880" w:rsidR="00666CC2" w:rsidRPr="00BB2ED4" w:rsidRDefault="00DB2E0C" w:rsidP="009C69DF">
      <w:pPr>
        <w:jc w:val="both"/>
        <w:rPr>
          <w:rFonts w:asciiTheme="majorHAnsi" w:eastAsia="Times New Roman" w:hAnsiTheme="majorHAnsi" w:cstheme="majorHAnsi"/>
          <w:lang w:eastAsia="en-GB"/>
        </w:rPr>
      </w:pPr>
      <w:r w:rsidRPr="00BB2ED4">
        <w:rPr>
          <w:rFonts w:asciiTheme="majorHAnsi" w:hAnsiTheme="majorHAnsi" w:cstheme="majorHAnsi"/>
          <w:b/>
          <w:color w:val="000000"/>
        </w:rPr>
        <w:br/>
      </w:r>
      <w:r w:rsidR="007D1D58" w:rsidRPr="00BB2ED4">
        <w:rPr>
          <w:rFonts w:asciiTheme="majorHAnsi" w:hAnsiTheme="majorHAnsi" w:cstheme="majorHAnsi"/>
          <w:b/>
          <w:color w:val="000000"/>
        </w:rPr>
        <w:t>What are the disadvantages of taking part?</w:t>
      </w:r>
    </w:p>
    <w:p w14:paraId="22B5258C" w14:textId="77777777" w:rsidR="00666CC2" w:rsidRPr="00BB2ED4" w:rsidRDefault="00666CC2" w:rsidP="009C69DF">
      <w:pPr>
        <w:pBdr>
          <w:top w:val="nil"/>
          <w:left w:val="nil"/>
          <w:bottom w:val="nil"/>
          <w:right w:val="nil"/>
          <w:between w:val="nil"/>
        </w:pBdr>
        <w:jc w:val="both"/>
        <w:rPr>
          <w:rFonts w:asciiTheme="majorHAnsi" w:hAnsiTheme="majorHAnsi" w:cstheme="majorHAnsi"/>
          <w:b/>
          <w:color w:val="000000"/>
        </w:rPr>
      </w:pPr>
    </w:p>
    <w:p w14:paraId="05382670" w14:textId="55F146D7" w:rsidR="002A6EE8" w:rsidRPr="00BB2ED4" w:rsidRDefault="007D1D58" w:rsidP="009C69DF">
      <w:pPr>
        <w:pBdr>
          <w:top w:val="nil"/>
          <w:left w:val="nil"/>
          <w:bottom w:val="nil"/>
          <w:right w:val="nil"/>
          <w:between w:val="nil"/>
        </w:pBdr>
        <w:jc w:val="both"/>
        <w:rPr>
          <w:rFonts w:asciiTheme="majorHAnsi" w:hAnsiTheme="majorHAnsi" w:cstheme="majorHAnsi"/>
          <w:b/>
        </w:rPr>
      </w:pPr>
      <w:r w:rsidRPr="00BB2ED4">
        <w:rPr>
          <w:rFonts w:asciiTheme="majorHAnsi" w:hAnsiTheme="majorHAnsi" w:cstheme="majorHAnsi"/>
          <w:color w:val="000000"/>
        </w:rPr>
        <w:t>There are no known risks associated with the tasks. However, if you do not enjoy the experience or prefer not to answer certain questions, you are welcome to stop participation at any given time.</w:t>
      </w:r>
    </w:p>
    <w:p w14:paraId="3CBC85C5" w14:textId="77777777" w:rsidR="002A6EE8" w:rsidRPr="00BB2ED4" w:rsidRDefault="002A6EE8" w:rsidP="009C69DF">
      <w:pPr>
        <w:pBdr>
          <w:top w:val="nil"/>
          <w:left w:val="nil"/>
          <w:bottom w:val="nil"/>
          <w:right w:val="nil"/>
          <w:between w:val="nil"/>
        </w:pBdr>
        <w:jc w:val="both"/>
        <w:rPr>
          <w:rFonts w:asciiTheme="majorHAnsi" w:hAnsiTheme="majorHAnsi" w:cstheme="majorHAnsi"/>
          <w:b/>
        </w:rPr>
      </w:pPr>
    </w:p>
    <w:p w14:paraId="22B52596" w14:textId="258AF563" w:rsidR="00666CC2" w:rsidRPr="00BB2ED4" w:rsidRDefault="002A6EE8" w:rsidP="009C69DF">
      <w:pPr>
        <w:pBdr>
          <w:top w:val="nil"/>
          <w:left w:val="nil"/>
          <w:bottom w:val="nil"/>
          <w:right w:val="nil"/>
          <w:between w:val="nil"/>
        </w:pBdr>
        <w:rPr>
          <w:rFonts w:asciiTheme="majorHAnsi" w:hAnsiTheme="majorHAnsi" w:cstheme="majorHAnsi"/>
          <w:b/>
        </w:rPr>
      </w:pPr>
      <w:r w:rsidRPr="00BB2ED4">
        <w:rPr>
          <w:rFonts w:asciiTheme="majorHAnsi" w:hAnsiTheme="majorHAnsi" w:cstheme="majorHAnsi"/>
          <w:b/>
        </w:rPr>
        <w:t xml:space="preserve">Will </w:t>
      </w:r>
      <w:r w:rsidR="00C77DF7">
        <w:rPr>
          <w:rFonts w:asciiTheme="majorHAnsi" w:hAnsiTheme="majorHAnsi" w:cstheme="majorHAnsi"/>
          <w:b/>
        </w:rPr>
        <w:t>my</w:t>
      </w:r>
      <w:r w:rsidRPr="00BB2ED4">
        <w:rPr>
          <w:rFonts w:asciiTheme="majorHAnsi" w:hAnsiTheme="majorHAnsi" w:cstheme="majorHAnsi"/>
          <w:b/>
        </w:rPr>
        <w:t xml:space="preserve"> data be kept confidential?</w:t>
      </w:r>
      <w:r w:rsidR="007D1D58" w:rsidRPr="00BB2ED4">
        <w:rPr>
          <w:rFonts w:asciiTheme="majorHAnsi" w:hAnsiTheme="majorHAnsi" w:cstheme="majorHAnsi"/>
          <w:color w:val="000000"/>
        </w:rPr>
        <w:br/>
      </w:r>
    </w:p>
    <w:p w14:paraId="60EF7808" w14:textId="7BCD357E" w:rsidR="00DF4C76" w:rsidRPr="0059475D" w:rsidRDefault="007D1D58" w:rsidP="009C69DF">
      <w:pPr>
        <w:pBdr>
          <w:top w:val="nil"/>
          <w:left w:val="nil"/>
          <w:bottom w:val="nil"/>
          <w:right w:val="nil"/>
          <w:between w:val="nil"/>
        </w:pBdr>
        <w:jc w:val="both"/>
        <w:rPr>
          <w:rFonts w:asciiTheme="majorHAnsi" w:hAnsiTheme="majorHAnsi" w:cstheme="majorHAnsi"/>
          <w:color w:val="000000"/>
        </w:rPr>
      </w:pPr>
      <w:r w:rsidRPr="00BB2ED4">
        <w:rPr>
          <w:rFonts w:asciiTheme="majorHAnsi" w:hAnsiTheme="majorHAnsi" w:cstheme="majorHAnsi"/>
          <w:color w:val="000000"/>
        </w:rPr>
        <w:t xml:space="preserve">Yes, all information collected will be held in confidence. As soon as you begin participation in the study, you will be assigned a research code. This will only be known to the researcher on this study to identify </w:t>
      </w:r>
      <w:r w:rsidR="00243277">
        <w:rPr>
          <w:rFonts w:asciiTheme="majorHAnsi" w:hAnsiTheme="majorHAnsi" w:cstheme="majorHAnsi"/>
          <w:color w:val="000000"/>
        </w:rPr>
        <w:t>your</w:t>
      </w:r>
      <w:r w:rsidRPr="00BB2ED4">
        <w:rPr>
          <w:rFonts w:asciiTheme="majorHAnsi" w:hAnsiTheme="majorHAnsi" w:cstheme="majorHAnsi"/>
          <w:color w:val="000000"/>
        </w:rPr>
        <w:t xml:space="preserve"> data. Information will be securely stored according to the UK Data Protection Act 1998 and will be kept confidential on a password-protected computer file. You may withdraw at any time and stop your participation.</w:t>
      </w:r>
    </w:p>
    <w:p w14:paraId="75301EFA" w14:textId="77777777" w:rsidR="00DF4C76" w:rsidRPr="00BB2ED4" w:rsidRDefault="00DF4C76" w:rsidP="009C69DF">
      <w:pPr>
        <w:pBdr>
          <w:top w:val="nil"/>
          <w:left w:val="nil"/>
          <w:bottom w:val="nil"/>
          <w:right w:val="nil"/>
          <w:between w:val="nil"/>
        </w:pBdr>
        <w:jc w:val="both"/>
        <w:rPr>
          <w:rFonts w:asciiTheme="majorHAnsi" w:hAnsiTheme="majorHAnsi" w:cstheme="majorHAnsi"/>
          <w:b/>
          <w:color w:val="000000"/>
        </w:rPr>
      </w:pPr>
    </w:p>
    <w:p w14:paraId="22B5259D" w14:textId="47A51D1D" w:rsidR="00666CC2" w:rsidRPr="00BB2ED4" w:rsidRDefault="007D1D58" w:rsidP="009C69DF">
      <w:pPr>
        <w:pBdr>
          <w:top w:val="nil"/>
          <w:left w:val="nil"/>
          <w:bottom w:val="nil"/>
          <w:right w:val="nil"/>
          <w:between w:val="nil"/>
        </w:pBdr>
        <w:jc w:val="both"/>
        <w:rPr>
          <w:rFonts w:asciiTheme="majorHAnsi" w:hAnsiTheme="majorHAnsi" w:cstheme="majorHAnsi"/>
          <w:b/>
          <w:color w:val="000000"/>
        </w:rPr>
      </w:pPr>
      <w:r w:rsidRPr="00BB2ED4">
        <w:rPr>
          <w:rFonts w:asciiTheme="majorHAnsi" w:hAnsiTheme="majorHAnsi" w:cstheme="majorHAnsi"/>
          <w:b/>
          <w:color w:val="000000"/>
        </w:rPr>
        <w:t xml:space="preserve">Can </w:t>
      </w:r>
      <w:r w:rsidR="0059475D">
        <w:rPr>
          <w:rFonts w:asciiTheme="majorHAnsi" w:hAnsiTheme="majorHAnsi" w:cstheme="majorHAnsi"/>
          <w:b/>
          <w:color w:val="000000"/>
        </w:rPr>
        <w:t>I</w:t>
      </w:r>
      <w:r w:rsidRPr="00BB2ED4">
        <w:rPr>
          <w:rFonts w:asciiTheme="majorHAnsi" w:hAnsiTheme="majorHAnsi" w:cstheme="majorHAnsi"/>
          <w:b/>
          <w:color w:val="000000"/>
        </w:rPr>
        <w:t xml:space="preserve"> change </w:t>
      </w:r>
      <w:r w:rsidR="0059475D">
        <w:rPr>
          <w:rFonts w:asciiTheme="majorHAnsi" w:hAnsiTheme="majorHAnsi" w:cstheme="majorHAnsi"/>
          <w:b/>
          <w:color w:val="000000"/>
        </w:rPr>
        <w:t>my</w:t>
      </w:r>
      <w:r w:rsidRPr="00BB2ED4">
        <w:rPr>
          <w:rFonts w:asciiTheme="majorHAnsi" w:hAnsiTheme="majorHAnsi" w:cstheme="majorHAnsi"/>
          <w:b/>
          <w:color w:val="000000"/>
        </w:rPr>
        <w:t xml:space="preserve"> mind after agreeing to take part?</w:t>
      </w:r>
    </w:p>
    <w:p w14:paraId="22B5259E" w14:textId="77777777" w:rsidR="00666CC2" w:rsidRPr="00BB2ED4" w:rsidRDefault="00666CC2" w:rsidP="009C69DF">
      <w:pPr>
        <w:pBdr>
          <w:top w:val="nil"/>
          <w:left w:val="nil"/>
          <w:bottom w:val="nil"/>
          <w:right w:val="nil"/>
          <w:between w:val="nil"/>
        </w:pBdr>
        <w:jc w:val="both"/>
        <w:rPr>
          <w:rFonts w:asciiTheme="majorHAnsi" w:hAnsiTheme="majorHAnsi" w:cstheme="majorHAnsi"/>
          <w:b/>
          <w:color w:val="000000"/>
        </w:rPr>
      </w:pPr>
    </w:p>
    <w:p w14:paraId="22B5259F" w14:textId="7E07959F" w:rsidR="00666CC2" w:rsidRPr="00BB2ED4" w:rsidRDefault="007D1D58" w:rsidP="009C69DF">
      <w:pPr>
        <w:pBdr>
          <w:top w:val="nil"/>
          <w:left w:val="nil"/>
          <w:bottom w:val="nil"/>
          <w:right w:val="nil"/>
          <w:between w:val="nil"/>
        </w:pBdr>
        <w:jc w:val="both"/>
        <w:rPr>
          <w:rFonts w:asciiTheme="majorHAnsi" w:hAnsiTheme="majorHAnsi" w:cstheme="majorHAnsi"/>
          <w:color w:val="000000"/>
        </w:rPr>
      </w:pPr>
      <w:r w:rsidRPr="00BB2ED4">
        <w:rPr>
          <w:rFonts w:asciiTheme="majorHAnsi" w:hAnsiTheme="majorHAnsi" w:cstheme="majorHAnsi"/>
          <w:color w:val="000000"/>
        </w:rPr>
        <w:t xml:space="preserve">Yes! Your participation is entirely voluntary, and if </w:t>
      </w:r>
      <w:r w:rsidR="00C86FB8">
        <w:rPr>
          <w:rFonts w:asciiTheme="majorHAnsi" w:hAnsiTheme="majorHAnsi" w:cstheme="majorHAnsi"/>
          <w:color w:val="000000"/>
        </w:rPr>
        <w:t xml:space="preserve">you </w:t>
      </w:r>
      <w:r w:rsidRPr="00BB2ED4">
        <w:rPr>
          <w:rFonts w:asciiTheme="majorHAnsi" w:hAnsiTheme="majorHAnsi" w:cstheme="majorHAnsi"/>
          <w:color w:val="000000"/>
        </w:rPr>
        <w:t xml:space="preserve">no longer wish to take part then you can withdraw at any time. You do not have to provide a reason. You will be given this information sheet if you wish to continue and asked to sign a consent form. Please feel free to ask any questions about your rights as a participant. </w:t>
      </w:r>
    </w:p>
    <w:p w14:paraId="22B525A0" w14:textId="77777777" w:rsidR="00666CC2" w:rsidRPr="00BB2ED4" w:rsidRDefault="00666CC2" w:rsidP="009C69DF">
      <w:pPr>
        <w:pBdr>
          <w:top w:val="nil"/>
          <w:left w:val="nil"/>
          <w:bottom w:val="nil"/>
          <w:right w:val="nil"/>
          <w:between w:val="nil"/>
        </w:pBdr>
        <w:jc w:val="both"/>
        <w:rPr>
          <w:rFonts w:asciiTheme="majorHAnsi" w:hAnsiTheme="majorHAnsi" w:cstheme="majorHAnsi"/>
          <w:b/>
          <w:color w:val="000000"/>
        </w:rPr>
      </w:pPr>
    </w:p>
    <w:p w14:paraId="22B525A1" w14:textId="77777777" w:rsidR="00666CC2" w:rsidRPr="00BB2ED4" w:rsidRDefault="007D1D58" w:rsidP="009C69DF">
      <w:pPr>
        <w:pBdr>
          <w:top w:val="nil"/>
          <w:left w:val="nil"/>
          <w:bottom w:val="nil"/>
          <w:right w:val="nil"/>
          <w:between w:val="nil"/>
        </w:pBdr>
        <w:jc w:val="both"/>
        <w:rPr>
          <w:rFonts w:asciiTheme="majorHAnsi" w:hAnsiTheme="majorHAnsi" w:cstheme="majorHAnsi"/>
          <w:b/>
          <w:color w:val="000000"/>
        </w:rPr>
      </w:pPr>
      <w:r w:rsidRPr="00BB2ED4">
        <w:rPr>
          <w:rFonts w:asciiTheme="majorHAnsi" w:hAnsiTheme="majorHAnsi" w:cstheme="majorHAnsi"/>
          <w:b/>
          <w:color w:val="000000"/>
        </w:rPr>
        <w:lastRenderedPageBreak/>
        <w:t>Contact Info</w:t>
      </w:r>
    </w:p>
    <w:p w14:paraId="27AB4726" w14:textId="11159819" w:rsidR="002F0DB9" w:rsidRPr="00BB2ED4" w:rsidRDefault="007D1D58" w:rsidP="009C69DF">
      <w:pPr>
        <w:pBdr>
          <w:top w:val="nil"/>
          <w:left w:val="nil"/>
          <w:bottom w:val="nil"/>
          <w:right w:val="nil"/>
          <w:between w:val="nil"/>
        </w:pBdr>
        <w:jc w:val="both"/>
        <w:rPr>
          <w:rFonts w:asciiTheme="majorHAnsi" w:hAnsiTheme="majorHAnsi" w:cstheme="majorHAnsi"/>
        </w:rPr>
      </w:pPr>
      <w:r w:rsidRPr="00BB2ED4">
        <w:rPr>
          <w:rFonts w:asciiTheme="majorHAnsi" w:hAnsiTheme="majorHAnsi" w:cstheme="majorHAnsi"/>
        </w:rPr>
        <w:t xml:space="preserve">If you would like to take part in the </w:t>
      </w:r>
      <w:r w:rsidR="00A921E1" w:rsidRPr="00BB2ED4">
        <w:rPr>
          <w:rFonts w:asciiTheme="majorHAnsi" w:hAnsiTheme="majorHAnsi" w:cstheme="majorHAnsi"/>
        </w:rPr>
        <w:t>study,</w:t>
      </w:r>
      <w:r w:rsidRPr="00BB2ED4">
        <w:rPr>
          <w:rFonts w:asciiTheme="majorHAnsi" w:hAnsiTheme="majorHAnsi" w:cstheme="majorHAnsi"/>
        </w:rPr>
        <w:t xml:space="preserve"> </w:t>
      </w:r>
      <w:r w:rsidR="00E17C91">
        <w:rPr>
          <w:rFonts w:asciiTheme="majorHAnsi" w:hAnsiTheme="majorHAnsi" w:cstheme="majorHAnsi"/>
        </w:rPr>
        <w:t xml:space="preserve">or have any questions, </w:t>
      </w:r>
      <w:r w:rsidRPr="00BB2ED4">
        <w:rPr>
          <w:rFonts w:asciiTheme="majorHAnsi" w:hAnsiTheme="majorHAnsi" w:cstheme="majorHAnsi"/>
        </w:rPr>
        <w:t>please contact us on our emai</w:t>
      </w:r>
      <w:r w:rsidR="00DA25CF" w:rsidRPr="00BB2ED4">
        <w:rPr>
          <w:rFonts w:asciiTheme="majorHAnsi" w:hAnsiTheme="majorHAnsi" w:cstheme="majorHAnsi"/>
        </w:rPr>
        <w:t xml:space="preserve">l: </w:t>
      </w:r>
    </w:p>
    <w:p w14:paraId="22B525A2" w14:textId="5E52ADB8" w:rsidR="00666CC2" w:rsidRPr="00BB2ED4" w:rsidRDefault="00E17C91" w:rsidP="009C69DF">
      <w:pPr>
        <w:pBdr>
          <w:top w:val="nil"/>
          <w:left w:val="nil"/>
          <w:bottom w:val="nil"/>
          <w:right w:val="nil"/>
          <w:between w:val="nil"/>
        </w:pBdr>
        <w:jc w:val="both"/>
        <w:rPr>
          <w:rFonts w:asciiTheme="majorHAnsi" w:hAnsiTheme="majorHAnsi" w:cstheme="majorHAnsi"/>
        </w:rPr>
      </w:pPr>
      <w:r>
        <w:rPr>
          <w:rFonts w:asciiTheme="majorHAnsi" w:hAnsiTheme="majorHAnsi" w:cstheme="majorHAnsi"/>
          <w:color w:val="1155CC"/>
          <w:u w:val="single"/>
        </w:rPr>
        <w:t>kclbrainrangers@gmail.com</w:t>
      </w:r>
    </w:p>
    <w:p w14:paraId="22B525A3" w14:textId="77777777" w:rsidR="00666CC2" w:rsidRPr="00BB2ED4" w:rsidRDefault="00666CC2" w:rsidP="009C69DF">
      <w:pPr>
        <w:pBdr>
          <w:top w:val="nil"/>
          <w:left w:val="nil"/>
          <w:bottom w:val="nil"/>
          <w:right w:val="nil"/>
          <w:between w:val="nil"/>
        </w:pBdr>
        <w:jc w:val="both"/>
        <w:rPr>
          <w:rFonts w:asciiTheme="majorHAnsi" w:hAnsiTheme="majorHAnsi" w:cstheme="majorHAnsi"/>
        </w:rPr>
      </w:pPr>
    </w:p>
    <w:p w14:paraId="22B525A6" w14:textId="0DE207A3" w:rsidR="00666CC2" w:rsidRPr="00BB2ED4" w:rsidRDefault="00666CC2" w:rsidP="009C69DF">
      <w:pPr>
        <w:pBdr>
          <w:top w:val="nil"/>
          <w:left w:val="nil"/>
          <w:bottom w:val="nil"/>
          <w:right w:val="nil"/>
          <w:between w:val="nil"/>
        </w:pBdr>
        <w:jc w:val="both"/>
        <w:rPr>
          <w:rFonts w:asciiTheme="majorHAnsi" w:hAnsiTheme="majorHAnsi" w:cstheme="majorHAnsi"/>
        </w:rPr>
      </w:pPr>
    </w:p>
    <w:p w14:paraId="22B525A8" w14:textId="77777777" w:rsidR="00666CC2" w:rsidRPr="00BB2ED4" w:rsidRDefault="00666CC2" w:rsidP="009C69DF">
      <w:pPr>
        <w:pBdr>
          <w:top w:val="nil"/>
          <w:left w:val="nil"/>
          <w:bottom w:val="nil"/>
          <w:right w:val="nil"/>
          <w:between w:val="nil"/>
        </w:pBdr>
        <w:jc w:val="both"/>
        <w:rPr>
          <w:rFonts w:asciiTheme="majorHAnsi" w:hAnsiTheme="majorHAnsi" w:cstheme="majorHAnsi"/>
          <w:color w:val="000000"/>
        </w:rPr>
      </w:pPr>
    </w:p>
    <w:p w14:paraId="22B525A9" w14:textId="77777777" w:rsidR="00666CC2" w:rsidRPr="00BB2ED4" w:rsidRDefault="007D1D58" w:rsidP="009C69DF">
      <w:pPr>
        <w:pBdr>
          <w:top w:val="nil"/>
          <w:left w:val="nil"/>
          <w:bottom w:val="nil"/>
          <w:right w:val="nil"/>
          <w:between w:val="nil"/>
        </w:pBdr>
        <w:jc w:val="both"/>
        <w:rPr>
          <w:rFonts w:asciiTheme="majorHAnsi" w:hAnsiTheme="majorHAnsi" w:cstheme="majorHAnsi"/>
          <w:b/>
          <w:color w:val="000000"/>
        </w:rPr>
      </w:pPr>
      <w:r w:rsidRPr="00BB2ED4">
        <w:rPr>
          <w:rFonts w:asciiTheme="majorHAnsi" w:hAnsiTheme="majorHAnsi" w:cstheme="majorHAnsi"/>
          <w:b/>
          <w:color w:val="000000"/>
        </w:rPr>
        <w:t>Thank you for reading this information sheet and for considering taking part in this research.</w:t>
      </w:r>
    </w:p>
    <w:p w14:paraId="22B525AA" w14:textId="77777777" w:rsidR="00666CC2" w:rsidRPr="00BB2ED4" w:rsidRDefault="00666CC2" w:rsidP="009C69DF">
      <w:pPr>
        <w:pBdr>
          <w:top w:val="nil"/>
          <w:left w:val="nil"/>
          <w:bottom w:val="nil"/>
          <w:right w:val="nil"/>
          <w:between w:val="nil"/>
        </w:pBdr>
        <w:jc w:val="both"/>
        <w:rPr>
          <w:rFonts w:asciiTheme="majorHAnsi" w:hAnsiTheme="majorHAnsi" w:cstheme="majorHAnsi"/>
          <w:color w:val="000000"/>
        </w:rPr>
      </w:pPr>
    </w:p>
    <w:p w14:paraId="22B525AB" w14:textId="77777777" w:rsidR="00666CC2" w:rsidRPr="00BB2ED4" w:rsidRDefault="00666CC2" w:rsidP="009C69DF">
      <w:pPr>
        <w:pBdr>
          <w:top w:val="nil"/>
          <w:left w:val="nil"/>
          <w:bottom w:val="nil"/>
          <w:right w:val="nil"/>
          <w:between w:val="nil"/>
        </w:pBdr>
        <w:jc w:val="both"/>
        <w:rPr>
          <w:rFonts w:asciiTheme="majorHAnsi" w:hAnsiTheme="majorHAnsi" w:cstheme="majorHAnsi"/>
          <w:color w:val="000000"/>
        </w:rPr>
      </w:pPr>
    </w:p>
    <w:p w14:paraId="22B525AC" w14:textId="77777777" w:rsidR="00666CC2" w:rsidRPr="00BB2ED4" w:rsidRDefault="00666CC2" w:rsidP="009C69DF">
      <w:pPr>
        <w:pBdr>
          <w:top w:val="nil"/>
          <w:left w:val="nil"/>
          <w:bottom w:val="nil"/>
          <w:right w:val="nil"/>
          <w:between w:val="nil"/>
        </w:pBdr>
        <w:jc w:val="both"/>
        <w:rPr>
          <w:rFonts w:asciiTheme="majorHAnsi" w:hAnsiTheme="majorHAnsi" w:cstheme="majorHAnsi"/>
          <w:b/>
          <w:color w:val="000000"/>
        </w:rPr>
      </w:pPr>
    </w:p>
    <w:sectPr w:rsidR="00666CC2" w:rsidRPr="00BB2ED4">
      <w:headerReference w:type="default" r:id="rId9"/>
      <w:footerReference w:type="default" r:id="rId10"/>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6CE21" w14:textId="77777777" w:rsidR="00F60BB5" w:rsidRDefault="00F60BB5">
      <w:r>
        <w:separator/>
      </w:r>
    </w:p>
  </w:endnote>
  <w:endnote w:type="continuationSeparator" w:id="0">
    <w:p w14:paraId="78602F90" w14:textId="77777777" w:rsidR="00F60BB5" w:rsidRDefault="00F60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A3143" w14:textId="458FCD0E" w:rsidR="00D75ECB" w:rsidRPr="00C46153" w:rsidRDefault="00C46153">
    <w:pPr>
      <w:pStyle w:val="Footer"/>
      <w:rPr>
        <w:sz w:val="20"/>
      </w:rPr>
    </w:pPr>
    <w:r>
      <w:rPr>
        <w:sz w:val="20"/>
      </w:rPr>
      <w:t xml:space="preserve">Information Sheet dated </w:t>
    </w:r>
    <w:r w:rsidR="000A7866">
      <w:rPr>
        <w:sz w:val="20"/>
      </w:rPr>
      <w:t>04/06/2021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964F8" w14:textId="77777777" w:rsidR="00F60BB5" w:rsidRDefault="00F60BB5">
      <w:r>
        <w:separator/>
      </w:r>
    </w:p>
  </w:footnote>
  <w:footnote w:type="continuationSeparator" w:id="0">
    <w:p w14:paraId="431C9178" w14:textId="77777777" w:rsidR="00F60BB5" w:rsidRDefault="00F60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525B7" w14:textId="577C3F67" w:rsidR="00666CC2" w:rsidRDefault="000A7866">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62336" behindDoc="0" locked="0" layoutInCell="1" allowOverlap="1" wp14:anchorId="54993B77" wp14:editId="409DAD17">
          <wp:simplePos x="0" y="0"/>
          <wp:positionH relativeFrom="column">
            <wp:posOffset>-116959</wp:posOffset>
          </wp:positionH>
          <wp:positionV relativeFrom="paragraph">
            <wp:posOffset>-170121</wp:posOffset>
          </wp:positionV>
          <wp:extent cx="1658679" cy="437496"/>
          <wp:effectExtent l="0" t="0" r="0" b="0"/>
          <wp:wrapNone/>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658679" cy="437496"/>
                  </a:xfrm>
                  <a:prstGeom prst="rect">
                    <a:avLst/>
                  </a:prstGeom>
                </pic:spPr>
              </pic:pic>
            </a:graphicData>
          </a:graphic>
          <wp14:sizeRelH relativeFrom="page">
            <wp14:pctWidth>0</wp14:pctWidth>
          </wp14:sizeRelH>
          <wp14:sizeRelV relativeFrom="page">
            <wp14:pctHeight>0</wp14:pctHeight>
          </wp14:sizeRelV>
        </wp:anchor>
      </w:drawing>
    </w:r>
    <w:r w:rsidR="00416B64">
      <w:rPr>
        <w:noProof/>
      </w:rPr>
      <w:drawing>
        <wp:anchor distT="0" distB="0" distL="114300" distR="114300" simplePos="0" relativeHeight="251661312" behindDoc="0" locked="0" layoutInCell="1" allowOverlap="1" wp14:anchorId="595A6B5C" wp14:editId="18FBABCB">
          <wp:simplePos x="0" y="0"/>
          <wp:positionH relativeFrom="column">
            <wp:posOffset>2126837</wp:posOffset>
          </wp:positionH>
          <wp:positionV relativeFrom="paragraph">
            <wp:posOffset>-310885</wp:posOffset>
          </wp:positionV>
          <wp:extent cx="1334551" cy="701749"/>
          <wp:effectExtent l="0" t="0" r="0" b="0"/>
          <wp:wrapNone/>
          <wp:docPr id="7" name="Picture 7" descr="A picture containing invertebrate, looking, dark, coelente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nvertebrate, looking, dark, coelenterat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334551" cy="701749"/>
                  </a:xfrm>
                  <a:prstGeom prst="rect">
                    <a:avLst/>
                  </a:prstGeom>
                </pic:spPr>
              </pic:pic>
            </a:graphicData>
          </a:graphic>
          <wp14:sizeRelH relativeFrom="page">
            <wp14:pctWidth>0</wp14:pctWidth>
          </wp14:sizeRelH>
          <wp14:sizeRelV relativeFrom="page">
            <wp14:pctHeight>0</wp14:pctHeight>
          </wp14:sizeRelV>
        </wp:anchor>
      </w:drawing>
    </w:r>
    <w:r w:rsidR="007D1D58">
      <w:rPr>
        <w:noProof/>
      </w:rPr>
      <w:drawing>
        <wp:anchor distT="0" distB="0" distL="114300" distR="114300" simplePos="0" relativeHeight="251659264" behindDoc="0" locked="0" layoutInCell="1" hidden="0" allowOverlap="1" wp14:anchorId="22B525BA" wp14:editId="5C3D73A3">
          <wp:simplePos x="0" y="0"/>
          <wp:positionH relativeFrom="column">
            <wp:posOffset>4713668</wp:posOffset>
          </wp:positionH>
          <wp:positionV relativeFrom="paragraph">
            <wp:posOffset>-199710</wp:posOffset>
          </wp:positionV>
          <wp:extent cx="988828" cy="662274"/>
          <wp:effectExtent l="0" t="0" r="0" b="0"/>
          <wp:wrapSquare wrapText="bothSides" distT="0" distB="0" distL="114300" distR="114300"/>
          <wp:docPr id="4" name="image2.jpg" descr="KCL_no UoL_letterhead_32"/>
          <wp:cNvGraphicFramePr/>
          <a:graphic xmlns:a="http://schemas.openxmlformats.org/drawingml/2006/main">
            <a:graphicData uri="http://schemas.openxmlformats.org/drawingml/2006/picture">
              <pic:pic xmlns:pic="http://schemas.openxmlformats.org/drawingml/2006/picture">
                <pic:nvPicPr>
                  <pic:cNvPr id="0" name="image2.jpg" descr="KCL_no UoL_letterhead_32"/>
                  <pic:cNvPicPr preferRelativeResize="0"/>
                </pic:nvPicPr>
                <pic:blipFill>
                  <a:blip r:embed="rId3"/>
                  <a:srcRect/>
                  <a:stretch>
                    <a:fillRect/>
                  </a:stretch>
                </pic:blipFill>
                <pic:spPr>
                  <a:xfrm>
                    <a:off x="0" y="0"/>
                    <a:ext cx="988828" cy="662274"/>
                  </a:xfrm>
                  <a:prstGeom prst="rect">
                    <a:avLst/>
                  </a:prstGeom>
                  <a:ln/>
                </pic:spPr>
              </pic:pic>
            </a:graphicData>
          </a:graphic>
        </wp:anchor>
      </w:drawing>
    </w:r>
    <w:del w:id="0" w:author="Amschel de R" w:date="2021-06-04T09:19:00Z">
      <w:r w:rsidR="007D1D58" w:rsidDel="000A7866">
        <w:rPr>
          <w:noProof/>
        </w:rPr>
        <w:drawing>
          <wp:anchor distT="0" distB="0" distL="114300" distR="114300" simplePos="0" relativeHeight="251660288" behindDoc="0" locked="0" layoutInCell="1" hidden="0" allowOverlap="1" wp14:anchorId="22B525BC" wp14:editId="4C28E440">
            <wp:simplePos x="0" y="0"/>
            <wp:positionH relativeFrom="column">
              <wp:posOffset>-489440</wp:posOffset>
            </wp:positionH>
            <wp:positionV relativeFrom="paragraph">
              <wp:posOffset>-411022</wp:posOffset>
            </wp:positionV>
            <wp:extent cx="1787525" cy="970915"/>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787525" cy="970915"/>
                    </a:xfrm>
                    <a:prstGeom prst="rect">
                      <a:avLst/>
                    </a:prstGeom>
                    <a:ln/>
                  </pic:spPr>
                </pic:pic>
              </a:graphicData>
            </a:graphic>
          </wp:anchor>
        </w:drawing>
      </w:r>
    </w:del>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schel de R">
    <w15:presenceInfo w15:providerId="Windows Live" w15:userId="964db7ae7aa252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CC2"/>
    <w:rsid w:val="0001421B"/>
    <w:rsid w:val="000178A5"/>
    <w:rsid w:val="00023569"/>
    <w:rsid w:val="0004463D"/>
    <w:rsid w:val="000540A6"/>
    <w:rsid w:val="00082EF9"/>
    <w:rsid w:val="000A7866"/>
    <w:rsid w:val="000E665B"/>
    <w:rsid w:val="001045B0"/>
    <w:rsid w:val="00150D00"/>
    <w:rsid w:val="001A0E21"/>
    <w:rsid w:val="00220F3F"/>
    <w:rsid w:val="00243277"/>
    <w:rsid w:val="002542CB"/>
    <w:rsid w:val="0028390D"/>
    <w:rsid w:val="002A6EE8"/>
    <w:rsid w:val="002C5AE1"/>
    <w:rsid w:val="002F0DB9"/>
    <w:rsid w:val="002F160D"/>
    <w:rsid w:val="00364F63"/>
    <w:rsid w:val="0037194B"/>
    <w:rsid w:val="003850AF"/>
    <w:rsid w:val="00405991"/>
    <w:rsid w:val="00416B64"/>
    <w:rsid w:val="00421649"/>
    <w:rsid w:val="00421B9E"/>
    <w:rsid w:val="00480982"/>
    <w:rsid w:val="0055718B"/>
    <w:rsid w:val="0059475D"/>
    <w:rsid w:val="005F1FA1"/>
    <w:rsid w:val="00612914"/>
    <w:rsid w:val="006279F4"/>
    <w:rsid w:val="00666CC2"/>
    <w:rsid w:val="00675E67"/>
    <w:rsid w:val="006A39DE"/>
    <w:rsid w:val="006E213E"/>
    <w:rsid w:val="00706C49"/>
    <w:rsid w:val="0074618C"/>
    <w:rsid w:val="00753BCC"/>
    <w:rsid w:val="00773553"/>
    <w:rsid w:val="00791414"/>
    <w:rsid w:val="007A64AF"/>
    <w:rsid w:val="007B2F1F"/>
    <w:rsid w:val="007D0F75"/>
    <w:rsid w:val="007D1D58"/>
    <w:rsid w:val="007F1B74"/>
    <w:rsid w:val="008A161A"/>
    <w:rsid w:val="008D3691"/>
    <w:rsid w:val="00984929"/>
    <w:rsid w:val="009945B4"/>
    <w:rsid w:val="009C69DF"/>
    <w:rsid w:val="009E6682"/>
    <w:rsid w:val="009F572B"/>
    <w:rsid w:val="009F7D7F"/>
    <w:rsid w:val="00A617E8"/>
    <w:rsid w:val="00A77EDC"/>
    <w:rsid w:val="00A87A42"/>
    <w:rsid w:val="00A921E1"/>
    <w:rsid w:val="00AB77FE"/>
    <w:rsid w:val="00B12C19"/>
    <w:rsid w:val="00BB2ED4"/>
    <w:rsid w:val="00BB5EE3"/>
    <w:rsid w:val="00BD30EA"/>
    <w:rsid w:val="00C248BB"/>
    <w:rsid w:val="00C46153"/>
    <w:rsid w:val="00C57747"/>
    <w:rsid w:val="00C77DF7"/>
    <w:rsid w:val="00C86FB8"/>
    <w:rsid w:val="00C97552"/>
    <w:rsid w:val="00CA1A81"/>
    <w:rsid w:val="00CB0C75"/>
    <w:rsid w:val="00CE22C7"/>
    <w:rsid w:val="00CE4C5E"/>
    <w:rsid w:val="00D11841"/>
    <w:rsid w:val="00D75ECB"/>
    <w:rsid w:val="00DA25CF"/>
    <w:rsid w:val="00DB0A12"/>
    <w:rsid w:val="00DB2E0C"/>
    <w:rsid w:val="00DC0543"/>
    <w:rsid w:val="00DF48CD"/>
    <w:rsid w:val="00DF4C76"/>
    <w:rsid w:val="00E05B92"/>
    <w:rsid w:val="00E17C91"/>
    <w:rsid w:val="00E21815"/>
    <w:rsid w:val="00EA4A1A"/>
    <w:rsid w:val="00F60BB5"/>
    <w:rsid w:val="00F93C18"/>
    <w:rsid w:val="00FC002D"/>
    <w:rsid w:val="00FE256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2B52559"/>
  <w15:docId w15:val="{378AA9DB-2A8F-C04E-8E5C-91BB061B1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113" w:after="57"/>
      <w:ind w:left="1134" w:hanging="1134"/>
      <w:outlineLvl w:val="0"/>
    </w:pPr>
    <w:rPr>
      <w:rFonts w:ascii="Arial" w:eastAsia="Arial" w:hAnsi="Arial" w:cs="Arial"/>
      <w:b/>
      <w:smallCaps/>
      <w:color w:val="000000"/>
      <w:sz w:val="28"/>
      <w:szCs w:val="28"/>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113" w:after="57"/>
      <w:ind w:left="1134" w:hanging="1134"/>
      <w:outlineLvl w:val="1"/>
    </w:pPr>
    <w:rPr>
      <w:rFonts w:ascii="Arial" w:eastAsia="Arial" w:hAnsi="Arial" w:cs="Arial"/>
      <w:b/>
      <w:color w:val="000000"/>
      <w:sz w:val="26"/>
      <w:szCs w:val="26"/>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113" w:after="57"/>
      <w:ind w:left="1134" w:hanging="1134"/>
      <w:outlineLvl w:val="2"/>
    </w:pPr>
    <w:rPr>
      <w:rFonts w:ascii="Arial" w:eastAsia="Arial" w:hAnsi="Arial" w:cs="Arial"/>
      <w:b/>
      <w:color w:val="000000"/>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113" w:after="57"/>
      <w:ind w:left="1134" w:hanging="1134"/>
      <w:outlineLvl w:val="3"/>
    </w:pPr>
    <w:rPr>
      <w:rFonts w:ascii="Arial" w:eastAsia="Arial" w:hAnsi="Arial" w:cs="Arial"/>
      <w:b/>
      <w:i/>
      <w:color w:val="000000"/>
    </w:rPr>
  </w:style>
  <w:style w:type="paragraph" w:styleId="Heading5">
    <w:name w:val="heading 5"/>
    <w:basedOn w:val="Normal"/>
    <w:next w:val="Normal"/>
    <w:uiPriority w:val="9"/>
    <w:semiHidden/>
    <w:unhideWhenUsed/>
    <w:qFormat/>
    <w:pPr>
      <w:keepNext/>
      <w:pBdr>
        <w:top w:val="nil"/>
        <w:left w:val="nil"/>
        <w:bottom w:val="nil"/>
        <w:right w:val="nil"/>
        <w:between w:val="nil"/>
      </w:pBdr>
      <w:spacing w:before="113" w:after="57"/>
      <w:ind w:left="1701" w:hanging="1701"/>
      <w:outlineLvl w:val="4"/>
    </w:pPr>
    <w:rPr>
      <w:rFonts w:ascii="Arial" w:eastAsia="Arial" w:hAnsi="Arial" w:cs="Arial"/>
      <w:b/>
      <w:i/>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113" w:after="57"/>
      <w:ind w:left="1701" w:hanging="1701"/>
      <w:outlineLvl w:val="5"/>
    </w:pPr>
    <w:rPr>
      <w:rFonts w:ascii="Arial" w:eastAsia="Arial" w:hAnsi="Arial" w:cs="Arial"/>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D75ECB"/>
    <w:pPr>
      <w:tabs>
        <w:tab w:val="center" w:pos="4680"/>
        <w:tab w:val="right" w:pos="9360"/>
      </w:tabs>
    </w:pPr>
  </w:style>
  <w:style w:type="character" w:customStyle="1" w:styleId="HeaderChar">
    <w:name w:val="Header Char"/>
    <w:basedOn w:val="DefaultParagraphFont"/>
    <w:link w:val="Header"/>
    <w:uiPriority w:val="99"/>
    <w:rsid w:val="00D75ECB"/>
  </w:style>
  <w:style w:type="paragraph" w:styleId="Footer">
    <w:name w:val="footer"/>
    <w:basedOn w:val="Normal"/>
    <w:link w:val="FooterChar"/>
    <w:uiPriority w:val="99"/>
    <w:unhideWhenUsed/>
    <w:rsid w:val="00D75ECB"/>
    <w:pPr>
      <w:tabs>
        <w:tab w:val="center" w:pos="4680"/>
        <w:tab w:val="right" w:pos="9360"/>
      </w:tabs>
    </w:pPr>
  </w:style>
  <w:style w:type="character" w:customStyle="1" w:styleId="FooterChar">
    <w:name w:val="Footer Char"/>
    <w:basedOn w:val="DefaultParagraphFont"/>
    <w:link w:val="Footer"/>
    <w:uiPriority w:val="99"/>
    <w:rsid w:val="00D75ECB"/>
  </w:style>
  <w:style w:type="paragraph" w:styleId="BalloonText">
    <w:name w:val="Balloon Text"/>
    <w:basedOn w:val="Normal"/>
    <w:link w:val="BalloonTextChar"/>
    <w:uiPriority w:val="99"/>
    <w:semiHidden/>
    <w:unhideWhenUsed/>
    <w:rsid w:val="001045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5B0"/>
    <w:rPr>
      <w:rFonts w:ascii="Segoe UI" w:hAnsi="Segoe UI" w:cs="Segoe UI"/>
      <w:sz w:val="18"/>
      <w:szCs w:val="18"/>
    </w:rPr>
  </w:style>
  <w:style w:type="character" w:styleId="Hyperlink">
    <w:name w:val="Hyperlink"/>
    <w:basedOn w:val="DefaultParagraphFont"/>
    <w:uiPriority w:val="99"/>
    <w:unhideWhenUsed/>
    <w:rsid w:val="00DA25CF"/>
    <w:rPr>
      <w:color w:val="0000FF" w:themeColor="hyperlink"/>
      <w:u w:val="single"/>
    </w:rPr>
  </w:style>
  <w:style w:type="character" w:styleId="UnresolvedMention">
    <w:name w:val="Unresolved Mention"/>
    <w:basedOn w:val="DefaultParagraphFont"/>
    <w:uiPriority w:val="99"/>
    <w:semiHidden/>
    <w:unhideWhenUsed/>
    <w:rsid w:val="00DA25CF"/>
    <w:rPr>
      <w:color w:val="605E5C"/>
      <w:shd w:val="clear" w:color="auto" w:fill="E1DFDD"/>
    </w:rPr>
  </w:style>
  <w:style w:type="character" w:styleId="CommentReference">
    <w:name w:val="annotation reference"/>
    <w:basedOn w:val="DefaultParagraphFont"/>
    <w:uiPriority w:val="99"/>
    <w:semiHidden/>
    <w:unhideWhenUsed/>
    <w:rsid w:val="00753BCC"/>
    <w:rPr>
      <w:sz w:val="16"/>
      <w:szCs w:val="16"/>
    </w:rPr>
  </w:style>
  <w:style w:type="paragraph" w:styleId="CommentText">
    <w:name w:val="annotation text"/>
    <w:basedOn w:val="Normal"/>
    <w:link w:val="CommentTextChar"/>
    <w:uiPriority w:val="99"/>
    <w:semiHidden/>
    <w:unhideWhenUsed/>
    <w:rsid w:val="00753BCC"/>
    <w:rPr>
      <w:sz w:val="20"/>
      <w:szCs w:val="20"/>
    </w:rPr>
  </w:style>
  <w:style w:type="character" w:customStyle="1" w:styleId="CommentTextChar">
    <w:name w:val="Comment Text Char"/>
    <w:basedOn w:val="DefaultParagraphFont"/>
    <w:link w:val="CommentText"/>
    <w:uiPriority w:val="99"/>
    <w:semiHidden/>
    <w:rsid w:val="00753BCC"/>
    <w:rPr>
      <w:sz w:val="20"/>
      <w:szCs w:val="20"/>
    </w:rPr>
  </w:style>
  <w:style w:type="paragraph" w:styleId="CommentSubject">
    <w:name w:val="annotation subject"/>
    <w:basedOn w:val="CommentText"/>
    <w:next w:val="CommentText"/>
    <w:link w:val="CommentSubjectChar"/>
    <w:uiPriority w:val="99"/>
    <w:semiHidden/>
    <w:unhideWhenUsed/>
    <w:rsid w:val="00753BCC"/>
    <w:rPr>
      <w:b/>
      <w:bCs/>
    </w:rPr>
  </w:style>
  <w:style w:type="character" w:customStyle="1" w:styleId="CommentSubjectChar">
    <w:name w:val="Comment Subject Char"/>
    <w:basedOn w:val="CommentTextChar"/>
    <w:link w:val="CommentSubject"/>
    <w:uiPriority w:val="99"/>
    <w:semiHidden/>
    <w:rsid w:val="00753B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382945">
      <w:bodyDiv w:val="1"/>
      <w:marLeft w:val="0"/>
      <w:marRight w:val="0"/>
      <w:marTop w:val="0"/>
      <w:marBottom w:val="0"/>
      <w:divBdr>
        <w:top w:val="none" w:sz="0" w:space="0" w:color="auto"/>
        <w:left w:val="none" w:sz="0" w:space="0" w:color="auto"/>
        <w:bottom w:val="none" w:sz="0" w:space="0" w:color="auto"/>
        <w:right w:val="none" w:sz="0" w:space="0" w:color="auto"/>
      </w:divBdr>
    </w:div>
    <w:div w:id="2074766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png"/><Relationship Id="rId1" Type="http://schemas.openxmlformats.org/officeDocument/2006/relationships/image" Target="media/image4.jp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Leverington, Megan</dc:creator>
  <cp:lastModifiedBy>Pilkington, Amy</cp:lastModifiedBy>
  <cp:revision>3</cp:revision>
  <cp:lastPrinted>2019-05-16T07:48:00Z</cp:lastPrinted>
  <dcterms:created xsi:type="dcterms:W3CDTF">2021-09-27T09:13:00Z</dcterms:created>
  <dcterms:modified xsi:type="dcterms:W3CDTF">2021-11-29T09:10:00Z</dcterms:modified>
</cp:coreProperties>
</file>